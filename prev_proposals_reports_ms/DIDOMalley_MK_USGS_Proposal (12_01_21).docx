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6FE86" w14:textId="53E144B8" w:rsidR="00B40BDA" w:rsidRDefault="00733106" w:rsidP="0031303E">
      <w:pPr>
        <w:pStyle w:val="PlainText"/>
        <w:rPr>
          <w:rFonts w:ascii="Calibri" w:eastAsia="Calibri" w:hAnsi="Calibri" w:cs="Consolas"/>
          <w:szCs w:val="21"/>
        </w:rPr>
      </w:pPr>
      <w:r w:rsidRPr="00A52921">
        <w:rPr>
          <w:rFonts w:ascii="Calibri" w:hAnsi="Calibri" w:cs="Calibri"/>
          <w:caps/>
          <w:smallCaps/>
          <w:kern w:val="28"/>
          <w:sz w:val="24"/>
          <w:szCs w:val="24"/>
        </w:rPr>
        <w:tab/>
      </w:r>
    </w:p>
    <w:p w14:paraId="2286CB59" w14:textId="484F304E" w:rsidR="00D135E2" w:rsidRDefault="00D135E2" w:rsidP="009A6D71"/>
    <w:p w14:paraId="3C160524" w14:textId="77777777" w:rsidR="00222B20" w:rsidRDefault="00222B20" w:rsidP="00222B20">
      <w:pPr>
        <w:pStyle w:val="Heading3"/>
        <w:tabs>
          <w:tab w:val="left" w:pos="4860"/>
          <w:tab w:val="left" w:pos="5220"/>
        </w:tabs>
        <w:jc w:val="center"/>
        <w:rPr>
          <w:rFonts w:ascii="Calibri" w:hAnsi="Calibri" w:cs="Calibri"/>
          <w:sz w:val="24"/>
          <w:szCs w:val="24"/>
        </w:rPr>
      </w:pPr>
      <w:r>
        <w:rPr>
          <w:rFonts w:ascii="Calibri" w:hAnsi="Calibri" w:cs="Calibri"/>
          <w:sz w:val="24"/>
          <w:szCs w:val="24"/>
        </w:rPr>
        <w:t xml:space="preserve">Principal </w:t>
      </w:r>
      <w:commentRangeStart w:id="0"/>
      <w:r>
        <w:rPr>
          <w:rFonts w:ascii="Calibri" w:hAnsi="Calibri" w:cs="Calibri"/>
          <w:sz w:val="24"/>
          <w:szCs w:val="24"/>
        </w:rPr>
        <w:t>Investigator</w:t>
      </w:r>
      <w:commentRangeEnd w:id="0"/>
      <w:r w:rsidR="00330523">
        <w:rPr>
          <w:rStyle w:val="CommentReference"/>
          <w:rFonts w:cs="Times New Roman"/>
          <w:b w:val="0"/>
          <w:bCs w:val="0"/>
        </w:rPr>
        <w:commentReference w:id="0"/>
      </w:r>
      <w:r>
        <w:rPr>
          <w:rFonts w:ascii="Calibri" w:hAnsi="Calibri" w:cs="Calibri"/>
          <w:sz w:val="24"/>
          <w:szCs w:val="24"/>
        </w:rPr>
        <w:t>:</w:t>
      </w:r>
    </w:p>
    <w:p w14:paraId="33D0085A" w14:textId="77777777" w:rsidR="00222B20" w:rsidRDefault="00222B20" w:rsidP="00222B20">
      <w:pPr>
        <w:tabs>
          <w:tab w:val="left" w:pos="720"/>
          <w:tab w:val="left" w:pos="5040"/>
        </w:tabs>
        <w:jc w:val="center"/>
        <w:rPr>
          <w:rFonts w:ascii="Calibri" w:hAnsi="Calibri" w:cs="Calibri"/>
          <w:sz w:val="24"/>
        </w:rPr>
      </w:pPr>
      <w:r>
        <w:rPr>
          <w:rFonts w:ascii="Calibri" w:hAnsi="Calibri" w:cs="Calibri"/>
          <w:sz w:val="24"/>
        </w:rPr>
        <w:t>Kathleen G. O’Malley</w:t>
      </w:r>
    </w:p>
    <w:p w14:paraId="4EDD291B"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Associate Professor, State Fisheries Geneticist</w:t>
      </w:r>
    </w:p>
    <w:p w14:paraId="157EC46E"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Coastal Oregon Marine Experiment Station, Hatfield Marine Science Center</w:t>
      </w:r>
    </w:p>
    <w:p w14:paraId="3B427EB6"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Dept. Fisheries and Wildlife, Oregon State University</w:t>
      </w:r>
    </w:p>
    <w:p w14:paraId="0103E24A"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2030 SE Marine Science Drive Newport, Oregon 97365-5229</w:t>
      </w:r>
    </w:p>
    <w:p w14:paraId="0D0CE004" w14:textId="77777777" w:rsidR="00222B20" w:rsidRDefault="00222B20" w:rsidP="00222B20">
      <w:pPr>
        <w:tabs>
          <w:tab w:val="left" w:pos="720"/>
          <w:tab w:val="left" w:pos="5040"/>
        </w:tabs>
        <w:jc w:val="center"/>
        <w:rPr>
          <w:rFonts w:ascii="Calibri" w:hAnsi="Calibri" w:cs="Calibri"/>
          <w:sz w:val="16"/>
          <w:szCs w:val="16"/>
        </w:rPr>
      </w:pPr>
      <w:proofErr w:type="spellStart"/>
      <w:r>
        <w:rPr>
          <w:rFonts w:ascii="Calibri" w:hAnsi="Calibri" w:cs="Calibri"/>
          <w:sz w:val="16"/>
          <w:szCs w:val="16"/>
        </w:rPr>
        <w:t>Cell</w:t>
      </w:r>
      <w:proofErr w:type="spellEnd"/>
      <w:r>
        <w:rPr>
          <w:rFonts w:ascii="Calibri" w:hAnsi="Calibri" w:cs="Calibri"/>
          <w:sz w:val="16"/>
          <w:szCs w:val="16"/>
        </w:rPr>
        <w:t>: (541) 961-3311 fax: (541) 867-0345</w:t>
      </w:r>
    </w:p>
    <w:p w14:paraId="41FAB699" w14:textId="77777777" w:rsidR="00222B20" w:rsidRDefault="009548D2" w:rsidP="00222B20">
      <w:pPr>
        <w:tabs>
          <w:tab w:val="left" w:pos="720"/>
          <w:tab w:val="left" w:pos="5040"/>
        </w:tabs>
        <w:jc w:val="center"/>
        <w:rPr>
          <w:rStyle w:val="Hyperlink"/>
          <w:rFonts w:ascii="Calibri" w:hAnsi="Calibri"/>
        </w:rPr>
      </w:pPr>
      <w:hyperlink r:id="rId11" w:history="1">
        <w:r w:rsidR="00222B20">
          <w:rPr>
            <w:rStyle w:val="Hyperlink"/>
            <w:rFonts w:ascii="Calibri" w:hAnsi="Calibri" w:cs="Calibri"/>
            <w:sz w:val="16"/>
            <w:szCs w:val="16"/>
          </w:rPr>
          <w:t>Kathleen.OMalley@oregonstate.edu</w:t>
        </w:r>
      </w:hyperlink>
    </w:p>
    <w:p w14:paraId="4A3BD2F3" w14:textId="77777777" w:rsidR="00222B20" w:rsidRDefault="00222B20" w:rsidP="00222B20">
      <w:pPr>
        <w:tabs>
          <w:tab w:val="left" w:pos="720"/>
          <w:tab w:val="left" w:pos="5040"/>
        </w:tabs>
        <w:jc w:val="center"/>
        <w:rPr>
          <w:sz w:val="24"/>
        </w:rPr>
      </w:pPr>
    </w:p>
    <w:p w14:paraId="7418A1D2" w14:textId="77777777" w:rsidR="00222B20" w:rsidRDefault="00222B20" w:rsidP="00222B20">
      <w:pPr>
        <w:pStyle w:val="Heading3"/>
        <w:tabs>
          <w:tab w:val="left" w:pos="4860"/>
          <w:tab w:val="left" w:pos="5220"/>
        </w:tabs>
        <w:jc w:val="center"/>
        <w:rPr>
          <w:rFonts w:ascii="Calibri" w:hAnsi="Calibri" w:cs="Calibri"/>
          <w:sz w:val="24"/>
          <w:szCs w:val="24"/>
        </w:rPr>
      </w:pPr>
      <w:r>
        <w:rPr>
          <w:rFonts w:ascii="Calibri" w:hAnsi="Calibri" w:cs="Calibri"/>
          <w:sz w:val="24"/>
          <w:szCs w:val="24"/>
        </w:rPr>
        <w:t>Co-Principal Investigator:</w:t>
      </w:r>
    </w:p>
    <w:p w14:paraId="7004E48E" w14:textId="77777777" w:rsidR="00222B20" w:rsidRDefault="00222B20" w:rsidP="00222B20">
      <w:pPr>
        <w:tabs>
          <w:tab w:val="left" w:pos="720"/>
          <w:tab w:val="left" w:pos="5040"/>
        </w:tabs>
        <w:jc w:val="center"/>
        <w:rPr>
          <w:rFonts w:ascii="Calibri" w:hAnsi="Calibri" w:cs="Calibri"/>
          <w:sz w:val="24"/>
        </w:rPr>
      </w:pPr>
      <w:r>
        <w:rPr>
          <w:rFonts w:ascii="Calibri" w:hAnsi="Calibri" w:cs="Calibri"/>
          <w:sz w:val="24"/>
        </w:rPr>
        <w:t>James T. Peterson</w:t>
      </w:r>
    </w:p>
    <w:p w14:paraId="06C111C0"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Unit Leader</w:t>
      </w:r>
    </w:p>
    <w:p w14:paraId="37D2B776"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USGS Oregon Cooperative Fish and Wildlife Research Unit</w:t>
      </w:r>
    </w:p>
    <w:p w14:paraId="29D4F300"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Oregon State University</w:t>
      </w:r>
    </w:p>
    <w:p w14:paraId="697B0543"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Corvallis, Oregon 97331-3803</w:t>
      </w:r>
    </w:p>
    <w:p w14:paraId="2F85D95F"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Phone: (541) 737-1963 fax: (541) 737-3590</w:t>
      </w:r>
    </w:p>
    <w:p w14:paraId="3CF0D8EB" w14:textId="77777777" w:rsidR="00222B20" w:rsidRDefault="00222B20" w:rsidP="00222B20">
      <w:pPr>
        <w:tabs>
          <w:tab w:val="left" w:pos="720"/>
          <w:tab w:val="left" w:pos="5040"/>
        </w:tabs>
        <w:jc w:val="center"/>
        <w:rPr>
          <w:rFonts w:ascii="Calibri" w:hAnsi="Calibri" w:cs="Calibri"/>
          <w:sz w:val="24"/>
        </w:rPr>
      </w:pPr>
      <w:r>
        <w:rPr>
          <w:rFonts w:ascii="Calibri" w:hAnsi="Calibri" w:cs="Calibri"/>
          <w:sz w:val="16"/>
          <w:szCs w:val="16"/>
        </w:rPr>
        <w:t xml:space="preserve"> </w:t>
      </w:r>
      <w:hyperlink r:id="rId12" w:history="1">
        <w:r>
          <w:rPr>
            <w:rStyle w:val="Hyperlink"/>
            <w:rFonts w:ascii="Calibri" w:hAnsi="Calibri" w:cs="Calibri"/>
            <w:sz w:val="16"/>
            <w:szCs w:val="16"/>
          </w:rPr>
          <w:t>jt.peterson@oregonstate.edu</w:t>
        </w:r>
      </w:hyperlink>
    </w:p>
    <w:p w14:paraId="7EBE8D2E" w14:textId="77777777" w:rsidR="00222B20" w:rsidRDefault="00222B20" w:rsidP="00222B20">
      <w:pPr>
        <w:tabs>
          <w:tab w:val="left" w:pos="720"/>
          <w:tab w:val="left" w:pos="5040"/>
        </w:tabs>
        <w:jc w:val="center"/>
        <w:rPr>
          <w:rStyle w:val="Hyperlink"/>
          <w:rFonts w:ascii="Calibri" w:hAnsi="Calibri"/>
          <w:sz w:val="16"/>
          <w:szCs w:val="16"/>
        </w:rPr>
      </w:pPr>
    </w:p>
    <w:p w14:paraId="769419BD" w14:textId="79699458" w:rsidR="00E66ADC" w:rsidRDefault="00E66ADC" w:rsidP="00D135E2">
      <w:pPr>
        <w:tabs>
          <w:tab w:val="left" w:pos="720"/>
          <w:tab w:val="left" w:pos="5040"/>
        </w:tabs>
        <w:jc w:val="center"/>
        <w:rPr>
          <w:rFonts w:ascii="Calibri" w:hAnsi="Calibri" w:cs="Calibri"/>
          <w:sz w:val="16"/>
          <w:szCs w:val="16"/>
        </w:rPr>
      </w:pPr>
    </w:p>
    <w:p w14:paraId="626CEE1A" w14:textId="07F73849" w:rsidR="00222B20" w:rsidRDefault="00222B20" w:rsidP="00D135E2">
      <w:pPr>
        <w:tabs>
          <w:tab w:val="left" w:pos="720"/>
          <w:tab w:val="left" w:pos="5040"/>
        </w:tabs>
        <w:jc w:val="center"/>
        <w:rPr>
          <w:rFonts w:ascii="Calibri" w:hAnsi="Calibri" w:cs="Calibri"/>
          <w:sz w:val="16"/>
          <w:szCs w:val="16"/>
        </w:rPr>
      </w:pPr>
    </w:p>
    <w:p w14:paraId="3236FE05" w14:textId="02BBD3D2" w:rsidR="00222B20" w:rsidRDefault="00222B20" w:rsidP="00D135E2">
      <w:pPr>
        <w:tabs>
          <w:tab w:val="left" w:pos="720"/>
          <w:tab w:val="left" w:pos="5040"/>
        </w:tabs>
        <w:jc w:val="center"/>
        <w:rPr>
          <w:rFonts w:ascii="Calibri" w:hAnsi="Calibri" w:cs="Calibri"/>
          <w:sz w:val="16"/>
          <w:szCs w:val="16"/>
        </w:rPr>
      </w:pPr>
    </w:p>
    <w:p w14:paraId="7AB9D622" w14:textId="4658D50F" w:rsidR="00222B20" w:rsidRDefault="00222B20" w:rsidP="00D135E2">
      <w:pPr>
        <w:tabs>
          <w:tab w:val="left" w:pos="720"/>
          <w:tab w:val="left" w:pos="5040"/>
        </w:tabs>
        <w:jc w:val="center"/>
        <w:rPr>
          <w:rFonts w:ascii="Calibri" w:hAnsi="Calibri" w:cs="Calibri"/>
          <w:sz w:val="16"/>
          <w:szCs w:val="16"/>
        </w:rPr>
      </w:pPr>
    </w:p>
    <w:p w14:paraId="58F270D9" w14:textId="77777777" w:rsidR="00222B20" w:rsidRPr="00485672" w:rsidRDefault="00222B20" w:rsidP="00D135E2">
      <w:pPr>
        <w:tabs>
          <w:tab w:val="left" w:pos="720"/>
          <w:tab w:val="left" w:pos="5040"/>
        </w:tabs>
        <w:jc w:val="center"/>
        <w:rPr>
          <w:rFonts w:ascii="Calibri" w:hAnsi="Calibri" w:cs="Calibri"/>
          <w:sz w:val="16"/>
          <w:szCs w:val="16"/>
        </w:rPr>
      </w:pPr>
    </w:p>
    <w:p w14:paraId="565C1A92" w14:textId="65927CFB" w:rsidR="000F36EA" w:rsidRDefault="000F36EA" w:rsidP="009A6D71"/>
    <w:p w14:paraId="65067E8E" w14:textId="77777777" w:rsidR="00EF1CD9" w:rsidRPr="00985593" w:rsidRDefault="00EF1CD9" w:rsidP="00EF1CD9">
      <w:pPr>
        <w:contextualSpacing/>
        <w:rPr>
          <w:rFonts w:asciiTheme="majorHAnsi" w:hAnsiTheme="majorHAnsi" w:cstheme="majorHAnsi"/>
          <w:b/>
          <w:sz w:val="24"/>
        </w:rPr>
      </w:pPr>
      <w:r w:rsidRPr="00985593">
        <w:rPr>
          <w:rFonts w:ascii="Calibri" w:hAnsi="Calibri" w:cs="Calibri"/>
          <w:b/>
          <w:sz w:val="24"/>
        </w:rPr>
        <w:t>Office of Sponsored Programs Point of Contact:</w:t>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sidRPr="00985593">
        <w:rPr>
          <w:rFonts w:asciiTheme="majorHAnsi" w:hAnsiTheme="majorHAnsi" w:cstheme="majorHAnsi"/>
          <w:b/>
          <w:sz w:val="24"/>
        </w:rPr>
        <w:t>Oregon State University</w:t>
      </w:r>
    </w:p>
    <w:p w14:paraId="4531F8CF" w14:textId="77777777" w:rsidR="00EF1CD9" w:rsidRPr="00123BF1" w:rsidRDefault="00EF1CD9" w:rsidP="00EF1CD9">
      <w:pPr>
        <w:tabs>
          <w:tab w:val="left" w:pos="720"/>
          <w:tab w:val="left" w:pos="5040"/>
        </w:tabs>
        <w:contextualSpacing/>
        <w:rPr>
          <w:rFonts w:ascii="Calibri" w:hAnsi="Calibri" w:cs="Calibri"/>
          <w:sz w:val="24"/>
        </w:rPr>
      </w:pPr>
      <w:r>
        <w:rPr>
          <w:rFonts w:ascii="Calibri" w:hAnsi="Calibri" w:cs="Calibri"/>
          <w:sz w:val="24"/>
        </w:rPr>
        <w:t xml:space="preserve">Tuba </w:t>
      </w:r>
      <w:proofErr w:type="spellStart"/>
      <w:r>
        <w:rPr>
          <w:rFonts w:ascii="Calibri" w:hAnsi="Calibri" w:cs="Calibri"/>
          <w:sz w:val="24"/>
        </w:rPr>
        <w:t>Ozkan</w:t>
      </w:r>
      <w:proofErr w:type="spellEnd"/>
      <w:r>
        <w:rPr>
          <w:rFonts w:ascii="Calibri" w:hAnsi="Calibri" w:cs="Calibri"/>
          <w:sz w:val="24"/>
        </w:rPr>
        <w:t>-Haller, Associate VP for Research &amp; Development</w:t>
      </w:r>
      <w:r>
        <w:rPr>
          <w:rFonts w:ascii="Calibri" w:hAnsi="Calibri" w:cs="Calibri"/>
          <w:sz w:val="24"/>
        </w:rPr>
        <w:tab/>
      </w:r>
      <w:r>
        <w:rPr>
          <w:rFonts w:ascii="Calibri" w:hAnsi="Calibri" w:cs="Calibri"/>
          <w:sz w:val="24"/>
        </w:rPr>
        <w:tab/>
        <w:t xml:space="preserve">DUNS# </w:t>
      </w:r>
      <w:r w:rsidRPr="00985593">
        <w:rPr>
          <w:rFonts w:asciiTheme="majorHAnsi" w:hAnsiTheme="majorHAnsi" w:cstheme="majorHAnsi"/>
          <w:sz w:val="24"/>
        </w:rPr>
        <w:t>053599908</w:t>
      </w:r>
    </w:p>
    <w:p w14:paraId="2922F445" w14:textId="77777777" w:rsidR="00EF1CD9" w:rsidRPr="00985593" w:rsidRDefault="00EF1CD9" w:rsidP="00EF1CD9">
      <w:pPr>
        <w:tabs>
          <w:tab w:val="left" w:pos="720"/>
          <w:tab w:val="left" w:pos="5040"/>
        </w:tabs>
        <w:rPr>
          <w:rFonts w:ascii="Calibri" w:hAnsi="Calibri" w:cs="Calibri"/>
          <w:sz w:val="24"/>
        </w:rPr>
      </w:pPr>
      <w:r w:rsidRPr="00123BF1">
        <w:rPr>
          <w:rFonts w:ascii="Calibri" w:hAnsi="Calibri" w:cs="Calibri"/>
          <w:sz w:val="16"/>
          <w:szCs w:val="16"/>
        </w:rPr>
        <w:t>Office for Sponsored Research and Award Administration</w:t>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24"/>
        </w:rPr>
        <w:t>CAGE Code 5D489</w:t>
      </w:r>
    </w:p>
    <w:p w14:paraId="3D01B117" w14:textId="77777777" w:rsidR="00EF1CD9" w:rsidRPr="00894581" w:rsidRDefault="00EF1CD9" w:rsidP="00EF1CD9">
      <w:pPr>
        <w:tabs>
          <w:tab w:val="left" w:pos="720"/>
          <w:tab w:val="left" w:pos="5040"/>
        </w:tabs>
        <w:rPr>
          <w:rFonts w:ascii="Calibri" w:hAnsi="Calibri" w:cs="Calibri"/>
          <w:sz w:val="24"/>
        </w:rPr>
      </w:pPr>
      <w:r w:rsidRPr="00123BF1">
        <w:rPr>
          <w:rFonts w:ascii="Calibri" w:hAnsi="Calibri" w:cs="Calibri"/>
          <w:sz w:val="16"/>
          <w:szCs w:val="16"/>
        </w:rPr>
        <w:t>Oregon State University</w:t>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24"/>
        </w:rPr>
        <w:t>TIN: 61-1730890</w:t>
      </w:r>
    </w:p>
    <w:p w14:paraId="04F397C6" w14:textId="77777777" w:rsidR="00EF1CD9" w:rsidRPr="00123BF1"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312 Kerr Administration Bldg.</w:t>
      </w:r>
    </w:p>
    <w:p w14:paraId="1012474C" w14:textId="77777777" w:rsidR="00EF1CD9" w:rsidRPr="00123BF1"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Corvallis, OR  97331-2140</w:t>
      </w:r>
    </w:p>
    <w:p w14:paraId="2845E336" w14:textId="77777777" w:rsidR="00EF1CD9" w:rsidRPr="00123BF1"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Telephone: 541-737-4933</w:t>
      </w:r>
    </w:p>
    <w:p w14:paraId="1C2A55BA" w14:textId="77777777" w:rsidR="00EF1CD9"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 xml:space="preserve">Email: </w:t>
      </w:r>
      <w:hyperlink r:id="rId13" w:history="1">
        <w:r w:rsidRPr="000E0B3B">
          <w:rPr>
            <w:rStyle w:val="Hyperlink"/>
            <w:rFonts w:ascii="Calibri" w:hAnsi="Calibri" w:cs="Calibri"/>
            <w:sz w:val="16"/>
            <w:szCs w:val="16"/>
          </w:rPr>
          <w:t>sponsored.programs@oregonstate.edu</w:t>
        </w:r>
      </w:hyperlink>
    </w:p>
    <w:p w14:paraId="1AD1648D" w14:textId="77777777" w:rsidR="006655A7" w:rsidRDefault="006655A7" w:rsidP="006655A7">
      <w:pPr>
        <w:rPr>
          <w:sz w:val="24"/>
        </w:rPr>
      </w:pPr>
    </w:p>
    <w:p w14:paraId="174675A2" w14:textId="051B7F87" w:rsidR="000210CD" w:rsidRDefault="000210CD" w:rsidP="00F67DED">
      <w:pPr>
        <w:rPr>
          <w:rFonts w:ascii="Calibri" w:hAnsi="Calibri" w:cs="Calibri"/>
          <w:sz w:val="24"/>
        </w:rPr>
      </w:pPr>
    </w:p>
    <w:p w14:paraId="0AF80FF3" w14:textId="0759922C" w:rsidR="000210CD" w:rsidRDefault="000210CD" w:rsidP="00F67DED">
      <w:pPr>
        <w:rPr>
          <w:rFonts w:ascii="Calibri" w:hAnsi="Calibri" w:cs="Calibri"/>
          <w:sz w:val="24"/>
        </w:rPr>
      </w:pPr>
    </w:p>
    <w:p w14:paraId="12494C79" w14:textId="2107710F" w:rsidR="00E55803" w:rsidRDefault="00E55803" w:rsidP="00F67DED">
      <w:pPr>
        <w:rPr>
          <w:rFonts w:ascii="Calibri" w:hAnsi="Calibri" w:cs="Calibri"/>
          <w:sz w:val="24"/>
        </w:rPr>
      </w:pPr>
    </w:p>
    <w:p w14:paraId="358921A5" w14:textId="68DC7E92" w:rsidR="00E55803" w:rsidRDefault="00E55803" w:rsidP="00F67DED">
      <w:pPr>
        <w:rPr>
          <w:rFonts w:ascii="Calibri" w:hAnsi="Calibri" w:cs="Calibri"/>
          <w:sz w:val="24"/>
        </w:rPr>
      </w:pPr>
    </w:p>
    <w:p w14:paraId="6DF099C0" w14:textId="42475E79" w:rsidR="00E55803" w:rsidRDefault="00E55803" w:rsidP="00F67DED">
      <w:pPr>
        <w:rPr>
          <w:rFonts w:ascii="Calibri" w:hAnsi="Calibri" w:cs="Calibri"/>
          <w:sz w:val="24"/>
        </w:rPr>
      </w:pPr>
    </w:p>
    <w:p w14:paraId="47002E62" w14:textId="6D004B0D" w:rsidR="00E55803" w:rsidRDefault="00E55803" w:rsidP="00F67DED">
      <w:pPr>
        <w:rPr>
          <w:rFonts w:ascii="Calibri" w:hAnsi="Calibri" w:cs="Calibri"/>
          <w:sz w:val="24"/>
        </w:rPr>
      </w:pPr>
    </w:p>
    <w:p w14:paraId="3F4C2FAD" w14:textId="68CDE6B9" w:rsidR="00E55803" w:rsidRDefault="00E55803" w:rsidP="00F67DED">
      <w:pPr>
        <w:rPr>
          <w:rFonts w:ascii="Calibri" w:hAnsi="Calibri" w:cs="Calibri"/>
          <w:sz w:val="24"/>
        </w:rPr>
      </w:pPr>
    </w:p>
    <w:p w14:paraId="3E19301B" w14:textId="23523465" w:rsidR="00E55803" w:rsidRDefault="00E55803" w:rsidP="00F67DED">
      <w:pPr>
        <w:rPr>
          <w:rFonts w:ascii="Calibri" w:hAnsi="Calibri" w:cs="Calibri"/>
          <w:sz w:val="24"/>
        </w:rPr>
      </w:pPr>
    </w:p>
    <w:p w14:paraId="23B0D5E5" w14:textId="520A6571" w:rsidR="00635D84" w:rsidRDefault="00635D84" w:rsidP="00F67DED">
      <w:pPr>
        <w:rPr>
          <w:rFonts w:ascii="Calibri" w:hAnsi="Calibri" w:cs="Calibri"/>
          <w:sz w:val="24"/>
        </w:rPr>
      </w:pPr>
    </w:p>
    <w:p w14:paraId="73E2832E" w14:textId="77777777" w:rsidR="00635D84" w:rsidRDefault="00635D84" w:rsidP="00F67DED">
      <w:pPr>
        <w:rPr>
          <w:rFonts w:ascii="Calibri" w:hAnsi="Calibri" w:cs="Calibri"/>
          <w:sz w:val="24"/>
        </w:rPr>
      </w:pPr>
    </w:p>
    <w:p w14:paraId="1E327F52" w14:textId="124B3998" w:rsidR="00E55803" w:rsidRDefault="00E55803" w:rsidP="00F67DED">
      <w:pPr>
        <w:rPr>
          <w:rFonts w:ascii="Calibri" w:hAnsi="Calibri" w:cs="Calibri"/>
          <w:sz w:val="24"/>
        </w:rPr>
      </w:pPr>
    </w:p>
    <w:p w14:paraId="6AED36A9" w14:textId="2956E54F" w:rsidR="00E55803" w:rsidRDefault="00E55803" w:rsidP="00F67DED">
      <w:pPr>
        <w:rPr>
          <w:rFonts w:ascii="Calibri" w:hAnsi="Calibri" w:cs="Calibri"/>
          <w:sz w:val="24"/>
        </w:rPr>
      </w:pPr>
    </w:p>
    <w:p w14:paraId="05A7E18B" w14:textId="14843CCF" w:rsidR="00E55803" w:rsidRDefault="00E55803" w:rsidP="00F67DED">
      <w:pPr>
        <w:rPr>
          <w:rFonts w:ascii="Calibri" w:hAnsi="Calibri" w:cs="Calibri"/>
          <w:sz w:val="24"/>
        </w:rPr>
      </w:pPr>
    </w:p>
    <w:p w14:paraId="301D843A" w14:textId="77777777" w:rsidR="00E55803" w:rsidRDefault="00E55803" w:rsidP="00F67DED">
      <w:pPr>
        <w:rPr>
          <w:rFonts w:ascii="Calibri" w:hAnsi="Calibri" w:cs="Calibri"/>
          <w:sz w:val="24"/>
        </w:rPr>
      </w:pPr>
    </w:p>
    <w:p w14:paraId="36FDCF99" w14:textId="4211E6F1" w:rsidR="000210CD" w:rsidRDefault="000210CD" w:rsidP="00F67DED">
      <w:pPr>
        <w:rPr>
          <w:rFonts w:ascii="Calibri" w:hAnsi="Calibri" w:cs="Calibri"/>
          <w:sz w:val="24"/>
        </w:rPr>
      </w:pPr>
    </w:p>
    <w:p w14:paraId="39CBD93D" w14:textId="135325EA" w:rsidR="005636DC" w:rsidRPr="00FB71DD" w:rsidRDefault="005636DC" w:rsidP="005636DC">
      <w:pPr>
        <w:pStyle w:val="Heading3"/>
        <w:jc w:val="center"/>
        <w:rPr>
          <w:rFonts w:ascii="Calibri" w:hAnsi="Calibri" w:cs="Calibri"/>
          <w:caps/>
          <w:smallCaps/>
          <w:kern w:val="28"/>
          <w:sz w:val="24"/>
          <w:szCs w:val="24"/>
        </w:rPr>
      </w:pPr>
      <w:r w:rsidRPr="00FB71DD">
        <w:rPr>
          <w:rFonts w:ascii="Calibri" w:hAnsi="Calibri" w:cs="Calibri"/>
          <w:caps/>
          <w:smallCaps/>
          <w:kern w:val="28"/>
          <w:sz w:val="24"/>
          <w:szCs w:val="24"/>
        </w:rPr>
        <w:lastRenderedPageBreak/>
        <w:t xml:space="preserve">Genetic pedigree analysis of </w:t>
      </w:r>
      <w:r w:rsidR="003E4224">
        <w:rPr>
          <w:rFonts w:ascii="Calibri" w:hAnsi="Calibri" w:cs="Calibri"/>
          <w:caps/>
          <w:smallCaps/>
          <w:kern w:val="28"/>
          <w:sz w:val="24"/>
          <w:szCs w:val="24"/>
        </w:rPr>
        <w:t>mckenzie</w:t>
      </w:r>
      <w:r>
        <w:rPr>
          <w:rFonts w:ascii="Calibri" w:hAnsi="Calibri" w:cs="Calibri"/>
          <w:caps/>
          <w:smallCaps/>
          <w:kern w:val="28"/>
          <w:sz w:val="24"/>
          <w:szCs w:val="24"/>
        </w:rPr>
        <w:t xml:space="preserve"> river </w:t>
      </w:r>
      <w:r w:rsidRPr="00FB71DD">
        <w:rPr>
          <w:rFonts w:ascii="Calibri" w:hAnsi="Calibri" w:cs="Calibri"/>
          <w:caps/>
          <w:smallCaps/>
          <w:kern w:val="28"/>
          <w:sz w:val="24"/>
          <w:szCs w:val="24"/>
        </w:rPr>
        <w:t>spring Chinook salmon</w:t>
      </w:r>
    </w:p>
    <w:p w14:paraId="79FB3B75" w14:textId="77777777" w:rsidR="005636DC" w:rsidRDefault="005636DC" w:rsidP="005636DC"/>
    <w:p w14:paraId="3624F349" w14:textId="0631B0D2" w:rsidR="005636DC" w:rsidRDefault="005636DC" w:rsidP="005636DC">
      <w:pPr>
        <w:pStyle w:val="Heading3"/>
        <w:contextualSpacing/>
        <w:rPr>
          <w:rFonts w:ascii="Calibri" w:hAnsi="Calibri" w:cs="Calibri"/>
          <w:sz w:val="24"/>
          <w:szCs w:val="24"/>
        </w:rPr>
      </w:pPr>
      <w:r w:rsidRPr="00F67DED">
        <w:rPr>
          <w:rFonts w:ascii="Calibri" w:hAnsi="Calibri" w:cs="Calibri"/>
          <w:sz w:val="24"/>
          <w:szCs w:val="24"/>
        </w:rPr>
        <w:t>Introduction</w:t>
      </w:r>
    </w:p>
    <w:p w14:paraId="29F804C8" w14:textId="77777777" w:rsidR="005636DC" w:rsidRDefault="005636DC" w:rsidP="005636DC">
      <w:pPr>
        <w:pStyle w:val="Heading3"/>
        <w:contextualSpacing/>
        <w:rPr>
          <w:rFonts w:ascii="Calibri" w:hAnsi="Calibri" w:cs="Calibri"/>
          <w:b w:val="0"/>
          <w:bCs w:val="0"/>
          <w:kern w:val="28"/>
          <w:sz w:val="24"/>
          <w:szCs w:val="24"/>
        </w:rPr>
      </w:pPr>
    </w:p>
    <w:p w14:paraId="171DB369" w14:textId="2960F592" w:rsidR="003C730B" w:rsidRDefault="005636DC" w:rsidP="005636DC">
      <w:pPr>
        <w:rPr>
          <w:rFonts w:ascii="Calibri" w:hAnsi="Calibri" w:cs="Calibri"/>
          <w:sz w:val="24"/>
        </w:rPr>
      </w:pPr>
      <w:r w:rsidRPr="005636DC">
        <w:rPr>
          <w:rFonts w:ascii="Calibri" w:hAnsi="Calibri" w:cs="Calibri"/>
          <w:sz w:val="24"/>
        </w:rPr>
        <w:t>Adult spring Chinook salmon (</w:t>
      </w:r>
      <w:r w:rsidRPr="005636DC">
        <w:rPr>
          <w:rFonts w:ascii="Calibri" w:hAnsi="Calibri" w:cs="Calibri"/>
          <w:i/>
          <w:iCs/>
          <w:sz w:val="24"/>
        </w:rPr>
        <w:t>Oncorhynchus tshawytscha</w:t>
      </w:r>
      <w:r w:rsidRPr="005636DC">
        <w:rPr>
          <w:rFonts w:ascii="Calibri" w:hAnsi="Calibri" w:cs="Calibri"/>
          <w:sz w:val="24"/>
        </w:rPr>
        <w:t xml:space="preserve">) are released above USACE dams throughout the </w:t>
      </w:r>
      <w:r w:rsidR="002E1AEC">
        <w:rPr>
          <w:rFonts w:ascii="Calibri" w:hAnsi="Calibri" w:cs="Calibri"/>
          <w:sz w:val="24"/>
        </w:rPr>
        <w:t>U</w:t>
      </w:r>
      <w:r w:rsidRPr="005636DC">
        <w:rPr>
          <w:rFonts w:ascii="Calibri" w:hAnsi="Calibri" w:cs="Calibri"/>
          <w:sz w:val="24"/>
        </w:rPr>
        <w:t xml:space="preserve">pper Willamette River basin to increase the abundance, productivity, and diversity of naturally produced fish, such that this Evolutionarily Significant Unit (ESU) is self-sustaining and provides significant economic, ecological, recreational, cultural, social, and aesthetic benefits to the citizens of Oregon. The McKenzie River is a major tributary of the upper Willamette River and supports both hatchery- and natural-origin spring Chinook salmon.  </w:t>
      </w:r>
    </w:p>
    <w:p w14:paraId="4CB38BB6" w14:textId="77777777" w:rsidR="003C730B" w:rsidRDefault="003C730B" w:rsidP="005636DC">
      <w:pPr>
        <w:rPr>
          <w:rFonts w:ascii="Calibri" w:hAnsi="Calibri" w:cs="Calibri"/>
          <w:sz w:val="24"/>
        </w:rPr>
      </w:pPr>
    </w:p>
    <w:p w14:paraId="128C4371" w14:textId="21350165" w:rsidR="005636DC" w:rsidRDefault="005636DC" w:rsidP="005636DC">
      <w:pPr>
        <w:rPr>
          <w:rFonts w:ascii="Calibri" w:hAnsi="Calibri" w:cs="Calibri"/>
          <w:sz w:val="24"/>
        </w:rPr>
      </w:pPr>
      <w:r w:rsidRPr="005636DC">
        <w:rPr>
          <w:rFonts w:ascii="Calibri" w:hAnsi="Calibri" w:cs="Calibri"/>
          <w:sz w:val="24"/>
        </w:rPr>
        <w:t>For almost two decades, spring Chinook salmon have been released above Cougar Dam in an effort to better utilize the species’ historic spawning</w:t>
      </w:r>
      <w:r w:rsidRPr="005636DC">
        <w:rPr>
          <w:rFonts w:ascii="Calibri" w:hAnsi="Calibri" w:cs="Calibri"/>
          <w:b/>
          <w:bCs/>
          <w:sz w:val="24"/>
        </w:rPr>
        <w:t xml:space="preserve"> </w:t>
      </w:r>
      <w:r w:rsidRPr="005636DC">
        <w:rPr>
          <w:rFonts w:ascii="Calibri" w:hAnsi="Calibri" w:cs="Calibri"/>
          <w:sz w:val="24"/>
        </w:rPr>
        <w:t>habitat. Genetic parentage analysis is currently being used to evaluate the effectiveness of this reintroduction program.</w:t>
      </w:r>
      <w:r w:rsidR="003C730B">
        <w:rPr>
          <w:rFonts w:ascii="Calibri" w:hAnsi="Calibri" w:cs="Calibri"/>
          <w:sz w:val="24"/>
        </w:rPr>
        <w:t xml:space="preserve">  Results to date have been summarized in technical reports (</w:t>
      </w:r>
      <w:r w:rsidR="005248E7">
        <w:rPr>
          <w:rFonts w:ascii="Calibri" w:hAnsi="Calibri" w:cs="Calibri"/>
          <w:sz w:val="24"/>
        </w:rPr>
        <w:t>Banks et al. 2013, Banks et al. 2014, Banks et al. 2016) and peer-reviewed manuscripts (</w:t>
      </w:r>
      <w:r w:rsidR="009F594E">
        <w:rPr>
          <w:rFonts w:ascii="Calibri" w:hAnsi="Calibri" w:cs="Calibri"/>
          <w:sz w:val="24"/>
        </w:rPr>
        <w:t>Sard et al. 2015, Sard et al. 2016, Evans et al. 2019).</w:t>
      </w:r>
    </w:p>
    <w:p w14:paraId="307C3B83" w14:textId="2903F080" w:rsidR="00032E04" w:rsidRDefault="00032E04" w:rsidP="00032E04"/>
    <w:p w14:paraId="0E25D557" w14:textId="77777777" w:rsidR="00032E04" w:rsidRPr="00032E04" w:rsidRDefault="00032E04" w:rsidP="00032E04">
      <w:pPr>
        <w:rPr>
          <w:rFonts w:ascii="Calibri" w:hAnsi="Calibri" w:cs="Calibri"/>
          <w:b/>
          <w:bCs/>
          <w:sz w:val="24"/>
        </w:rPr>
      </w:pPr>
      <w:r w:rsidRPr="00032E04">
        <w:rPr>
          <w:rFonts w:ascii="Calibri" w:hAnsi="Calibri" w:cs="Calibri"/>
          <w:b/>
          <w:bCs/>
          <w:sz w:val="24"/>
        </w:rPr>
        <w:t>Objectives</w:t>
      </w:r>
    </w:p>
    <w:p w14:paraId="3D7ABA20" w14:textId="579DD413" w:rsidR="00032E04" w:rsidRDefault="00032E04" w:rsidP="00032E04">
      <w:pPr>
        <w:rPr>
          <w:rFonts w:ascii="Calibri" w:hAnsi="Calibri" w:cs="Calibri"/>
          <w:sz w:val="24"/>
        </w:rPr>
      </w:pPr>
    </w:p>
    <w:p w14:paraId="36F14164" w14:textId="056F0DFE" w:rsidR="00406FC8" w:rsidRPr="00406FC8" w:rsidRDefault="00406FC8" w:rsidP="00406FC8">
      <w:pPr>
        <w:rPr>
          <w:rFonts w:ascii="Calibri" w:hAnsi="Calibri" w:cs="Calibri"/>
          <w:sz w:val="24"/>
        </w:rPr>
      </w:pPr>
      <w:r w:rsidRPr="00406FC8">
        <w:rPr>
          <w:rFonts w:ascii="Calibri" w:hAnsi="Calibri" w:cs="Calibri"/>
          <w:sz w:val="24"/>
        </w:rPr>
        <w:t>1.</w:t>
      </w:r>
      <w:r>
        <w:rPr>
          <w:rFonts w:ascii="Calibri" w:hAnsi="Calibri" w:cs="Calibri"/>
          <w:sz w:val="24"/>
        </w:rPr>
        <w:t xml:space="preserve"> </w:t>
      </w:r>
      <w:r w:rsidRPr="00406FC8">
        <w:rPr>
          <w:rFonts w:ascii="Calibri" w:hAnsi="Calibri" w:cs="Calibri"/>
          <w:sz w:val="24"/>
        </w:rPr>
        <w:t xml:space="preserve">Determine the number and proportion of unmarked adult Chinook salmon sampled at various locations in the South Fork McKenzie River (e.g. Cougar Trap and spawning grounds below Cougar </w:t>
      </w:r>
      <w:r w:rsidR="008659F0">
        <w:rPr>
          <w:rFonts w:ascii="Calibri" w:hAnsi="Calibri" w:cs="Calibri"/>
          <w:sz w:val="24"/>
        </w:rPr>
        <w:t>D</w:t>
      </w:r>
      <w:r w:rsidRPr="00406FC8">
        <w:rPr>
          <w:rFonts w:ascii="Calibri" w:hAnsi="Calibri" w:cs="Calibri"/>
          <w:sz w:val="24"/>
        </w:rPr>
        <w:t xml:space="preserve">am) in </w:t>
      </w:r>
      <w:r w:rsidR="00F63763">
        <w:rPr>
          <w:rFonts w:ascii="Calibri" w:hAnsi="Calibri" w:cs="Calibri"/>
          <w:sz w:val="24"/>
        </w:rPr>
        <w:t>2016-20</w:t>
      </w:r>
      <w:r w:rsidR="002C7BC1">
        <w:rPr>
          <w:rFonts w:ascii="Calibri" w:hAnsi="Calibri" w:cs="Calibri"/>
          <w:sz w:val="24"/>
        </w:rPr>
        <w:t>20</w:t>
      </w:r>
      <w:r w:rsidRPr="00406FC8">
        <w:rPr>
          <w:rFonts w:ascii="Calibri" w:hAnsi="Calibri" w:cs="Calibri"/>
          <w:sz w:val="24"/>
        </w:rPr>
        <w:t xml:space="preserve"> that can be assigned as progeny of Chinook salmon previously released above Cougar </w:t>
      </w:r>
      <w:r w:rsidR="00F63763">
        <w:rPr>
          <w:rFonts w:ascii="Calibri" w:hAnsi="Calibri" w:cs="Calibri"/>
          <w:sz w:val="24"/>
        </w:rPr>
        <w:t>D</w:t>
      </w:r>
      <w:r w:rsidRPr="00406FC8">
        <w:rPr>
          <w:rFonts w:ascii="Calibri" w:hAnsi="Calibri" w:cs="Calibri"/>
          <w:sz w:val="24"/>
        </w:rPr>
        <w:t>am, South Fork McKenzie River in 20</w:t>
      </w:r>
      <w:r w:rsidR="00F63763">
        <w:rPr>
          <w:rFonts w:ascii="Calibri" w:hAnsi="Calibri" w:cs="Calibri"/>
          <w:sz w:val="24"/>
        </w:rPr>
        <w:t>11-201</w:t>
      </w:r>
      <w:r w:rsidR="002C7BC1">
        <w:rPr>
          <w:rFonts w:ascii="Calibri" w:hAnsi="Calibri" w:cs="Calibri"/>
          <w:sz w:val="24"/>
        </w:rPr>
        <w:t>7</w:t>
      </w:r>
      <w:r w:rsidRPr="00406FC8">
        <w:rPr>
          <w:rFonts w:ascii="Calibri" w:hAnsi="Calibri" w:cs="Calibri"/>
          <w:sz w:val="24"/>
        </w:rPr>
        <w:t>.</w:t>
      </w:r>
    </w:p>
    <w:p w14:paraId="60665F29" w14:textId="77777777" w:rsidR="00406FC8" w:rsidRPr="00406FC8" w:rsidRDefault="00406FC8" w:rsidP="00406FC8">
      <w:pPr>
        <w:rPr>
          <w:rFonts w:ascii="Calibri" w:hAnsi="Calibri" w:cs="Calibri"/>
          <w:sz w:val="24"/>
        </w:rPr>
      </w:pPr>
    </w:p>
    <w:p w14:paraId="525D8CD2" w14:textId="6A135ACD" w:rsidR="00406FC8" w:rsidRPr="00406FC8" w:rsidRDefault="00406FC8" w:rsidP="00406FC8">
      <w:pPr>
        <w:rPr>
          <w:rFonts w:ascii="Calibri" w:hAnsi="Calibri" w:cs="Calibri"/>
          <w:sz w:val="24"/>
        </w:rPr>
      </w:pPr>
      <w:r w:rsidRPr="00406FC8">
        <w:rPr>
          <w:rFonts w:ascii="Calibri" w:hAnsi="Calibri" w:cs="Calibri"/>
          <w:sz w:val="24"/>
        </w:rPr>
        <w:t>2.</w:t>
      </w:r>
      <w:r>
        <w:rPr>
          <w:rFonts w:ascii="Calibri" w:hAnsi="Calibri" w:cs="Calibri"/>
          <w:sz w:val="24"/>
        </w:rPr>
        <w:t xml:space="preserve"> </w:t>
      </w:r>
      <w:r w:rsidRPr="00406FC8">
        <w:rPr>
          <w:rFonts w:ascii="Calibri" w:hAnsi="Calibri" w:cs="Calibri"/>
          <w:sz w:val="24"/>
        </w:rPr>
        <w:t xml:space="preserve">Estimate the TLF for Chinook salmon reintroduced above Cougar </w:t>
      </w:r>
      <w:r w:rsidR="00F63763">
        <w:rPr>
          <w:rFonts w:ascii="Calibri" w:hAnsi="Calibri" w:cs="Calibri"/>
          <w:sz w:val="24"/>
        </w:rPr>
        <w:t>D</w:t>
      </w:r>
      <w:r w:rsidRPr="00406FC8">
        <w:rPr>
          <w:rFonts w:ascii="Calibri" w:hAnsi="Calibri" w:cs="Calibri"/>
          <w:sz w:val="24"/>
        </w:rPr>
        <w:t xml:space="preserve">am in </w:t>
      </w:r>
      <w:commentRangeStart w:id="1"/>
      <w:r w:rsidRPr="00406FC8">
        <w:rPr>
          <w:rFonts w:ascii="Calibri" w:hAnsi="Calibri" w:cs="Calibri"/>
          <w:sz w:val="24"/>
        </w:rPr>
        <w:t>20</w:t>
      </w:r>
      <w:r w:rsidR="00344CFB">
        <w:rPr>
          <w:rFonts w:ascii="Calibri" w:hAnsi="Calibri" w:cs="Calibri"/>
          <w:sz w:val="24"/>
        </w:rPr>
        <w:t>11</w:t>
      </w:r>
      <w:commentRangeEnd w:id="1"/>
      <w:r w:rsidR="008659F0">
        <w:rPr>
          <w:rStyle w:val="CommentReference"/>
        </w:rPr>
        <w:commentReference w:id="1"/>
      </w:r>
      <w:r w:rsidR="00344CFB">
        <w:rPr>
          <w:rFonts w:ascii="Calibri" w:hAnsi="Calibri" w:cs="Calibri"/>
          <w:sz w:val="24"/>
        </w:rPr>
        <w:t>-</w:t>
      </w:r>
      <w:commentRangeStart w:id="2"/>
      <w:r w:rsidR="00344CFB">
        <w:rPr>
          <w:rFonts w:ascii="Calibri" w:hAnsi="Calibri" w:cs="Calibri"/>
          <w:sz w:val="24"/>
        </w:rPr>
        <w:t>201</w:t>
      </w:r>
      <w:r w:rsidR="002C7BC1">
        <w:rPr>
          <w:rFonts w:ascii="Calibri" w:hAnsi="Calibri" w:cs="Calibri"/>
          <w:sz w:val="24"/>
        </w:rPr>
        <w:t>5</w:t>
      </w:r>
      <w:commentRangeEnd w:id="2"/>
      <w:r w:rsidR="008659F0">
        <w:rPr>
          <w:rStyle w:val="CommentReference"/>
        </w:rPr>
        <w:commentReference w:id="2"/>
      </w:r>
      <w:r w:rsidRPr="00406FC8">
        <w:rPr>
          <w:rFonts w:ascii="Calibri" w:hAnsi="Calibri" w:cs="Calibri"/>
          <w:sz w:val="24"/>
        </w:rPr>
        <w:t xml:space="preserve">. These estimates include unmarked adult offspring sampled at Cougar </w:t>
      </w:r>
      <w:r w:rsidR="00344CFB">
        <w:rPr>
          <w:rFonts w:ascii="Calibri" w:hAnsi="Calibri" w:cs="Calibri"/>
          <w:sz w:val="24"/>
        </w:rPr>
        <w:t>D</w:t>
      </w:r>
      <w:r w:rsidRPr="00406FC8">
        <w:rPr>
          <w:rFonts w:ascii="Calibri" w:hAnsi="Calibri" w:cs="Calibri"/>
          <w:sz w:val="24"/>
        </w:rPr>
        <w:t>am</w:t>
      </w:r>
      <w:ins w:id="3" w:author="Kathleen O'Malley" w:date="2021-11-12T13:45:00Z">
        <w:r w:rsidR="008659F0">
          <w:rPr>
            <w:rFonts w:ascii="Calibri" w:hAnsi="Calibri" w:cs="Calibri"/>
            <w:sz w:val="24"/>
          </w:rPr>
          <w:t xml:space="preserve"> (2014-</w:t>
        </w:r>
        <w:commentRangeStart w:id="4"/>
        <w:r w:rsidR="008659F0">
          <w:rPr>
            <w:rFonts w:ascii="Calibri" w:hAnsi="Calibri" w:cs="Calibri"/>
            <w:sz w:val="24"/>
          </w:rPr>
          <w:t>2020</w:t>
        </w:r>
      </w:ins>
      <w:commentRangeEnd w:id="4"/>
      <w:r w:rsidR="008659F0">
        <w:rPr>
          <w:rStyle w:val="CommentReference"/>
        </w:rPr>
        <w:commentReference w:id="4"/>
      </w:r>
      <w:ins w:id="5" w:author="Kathleen O'Malley" w:date="2021-11-12T13:45:00Z">
        <w:r w:rsidR="008659F0">
          <w:rPr>
            <w:rFonts w:ascii="Calibri" w:hAnsi="Calibri" w:cs="Calibri"/>
            <w:sz w:val="24"/>
          </w:rPr>
          <w:t>)</w:t>
        </w:r>
      </w:ins>
      <w:r w:rsidRPr="00406FC8">
        <w:rPr>
          <w:rFonts w:ascii="Calibri" w:hAnsi="Calibri" w:cs="Calibri"/>
          <w:sz w:val="24"/>
        </w:rPr>
        <w:t xml:space="preserve">, as well as unmarked spawners encountered on spawning grounds below the dam </w:t>
      </w:r>
      <w:r w:rsidR="00095DE3">
        <w:rPr>
          <w:rFonts w:ascii="Calibri" w:hAnsi="Calibri" w:cs="Calibri"/>
          <w:sz w:val="24"/>
        </w:rPr>
        <w:t xml:space="preserve">in </w:t>
      </w:r>
      <w:r w:rsidRPr="00406FC8">
        <w:rPr>
          <w:rFonts w:ascii="Calibri" w:hAnsi="Calibri" w:cs="Calibri"/>
          <w:sz w:val="24"/>
        </w:rPr>
        <w:t>201</w:t>
      </w:r>
      <w:r w:rsidR="00344CFB">
        <w:rPr>
          <w:rFonts w:ascii="Calibri" w:hAnsi="Calibri" w:cs="Calibri"/>
          <w:sz w:val="24"/>
        </w:rPr>
        <w:t>4</w:t>
      </w:r>
      <w:r w:rsidRPr="00406FC8">
        <w:rPr>
          <w:rFonts w:ascii="Calibri" w:hAnsi="Calibri" w:cs="Calibri"/>
          <w:sz w:val="24"/>
        </w:rPr>
        <w:t>-20</w:t>
      </w:r>
      <w:r w:rsidR="002C7BC1">
        <w:rPr>
          <w:rFonts w:ascii="Calibri" w:hAnsi="Calibri" w:cs="Calibri"/>
          <w:sz w:val="24"/>
        </w:rPr>
        <w:t>19</w:t>
      </w:r>
      <w:r w:rsidRPr="00406FC8">
        <w:rPr>
          <w:rFonts w:ascii="Calibri" w:hAnsi="Calibri" w:cs="Calibri"/>
          <w:sz w:val="24"/>
        </w:rPr>
        <w:t xml:space="preserve">. </w:t>
      </w:r>
    </w:p>
    <w:p w14:paraId="69F047D4" w14:textId="77777777" w:rsidR="00406FC8" w:rsidRPr="00406FC8" w:rsidRDefault="00406FC8" w:rsidP="00406FC8">
      <w:pPr>
        <w:rPr>
          <w:rFonts w:ascii="Calibri" w:hAnsi="Calibri" w:cs="Calibri"/>
          <w:sz w:val="24"/>
        </w:rPr>
      </w:pPr>
    </w:p>
    <w:p w14:paraId="42006D4D" w14:textId="193CFFE8" w:rsidR="00406FC8" w:rsidRPr="00406FC8" w:rsidRDefault="00406FC8" w:rsidP="00406FC8">
      <w:pPr>
        <w:rPr>
          <w:rFonts w:ascii="Calibri" w:hAnsi="Calibri" w:cs="Calibri"/>
          <w:sz w:val="24"/>
        </w:rPr>
      </w:pPr>
      <w:r w:rsidRPr="00406FC8">
        <w:rPr>
          <w:rFonts w:ascii="Calibri" w:hAnsi="Calibri" w:cs="Calibri"/>
          <w:sz w:val="24"/>
        </w:rPr>
        <w:t>3.</w:t>
      </w:r>
      <w:r>
        <w:rPr>
          <w:rFonts w:ascii="Calibri" w:hAnsi="Calibri" w:cs="Calibri"/>
          <w:sz w:val="24"/>
        </w:rPr>
        <w:t xml:space="preserve"> </w:t>
      </w:r>
      <w:r w:rsidRPr="00406FC8">
        <w:rPr>
          <w:rFonts w:ascii="Calibri" w:hAnsi="Calibri" w:cs="Calibri"/>
          <w:sz w:val="24"/>
        </w:rPr>
        <w:t xml:space="preserve">Estimate the effects of release date and release site on the total lifetime fitness of adult spring Chinook salmon released above Cougar </w:t>
      </w:r>
      <w:r w:rsidR="00344CFB">
        <w:rPr>
          <w:rFonts w:ascii="Calibri" w:hAnsi="Calibri" w:cs="Calibri"/>
          <w:sz w:val="24"/>
        </w:rPr>
        <w:t>D</w:t>
      </w:r>
      <w:r w:rsidRPr="00406FC8">
        <w:rPr>
          <w:rFonts w:ascii="Calibri" w:hAnsi="Calibri" w:cs="Calibri"/>
          <w:sz w:val="24"/>
        </w:rPr>
        <w:t xml:space="preserve">am in </w:t>
      </w:r>
      <w:commentRangeStart w:id="6"/>
      <w:r w:rsidRPr="00406FC8">
        <w:rPr>
          <w:rFonts w:ascii="Calibri" w:hAnsi="Calibri" w:cs="Calibri"/>
          <w:sz w:val="24"/>
        </w:rPr>
        <w:t>20</w:t>
      </w:r>
      <w:r w:rsidR="00344CFB">
        <w:rPr>
          <w:rFonts w:ascii="Calibri" w:hAnsi="Calibri" w:cs="Calibri"/>
          <w:sz w:val="24"/>
        </w:rPr>
        <w:t>11</w:t>
      </w:r>
      <w:commentRangeEnd w:id="6"/>
      <w:r w:rsidR="00F56BF0">
        <w:rPr>
          <w:rStyle w:val="CommentReference"/>
        </w:rPr>
        <w:commentReference w:id="6"/>
      </w:r>
      <w:r w:rsidR="00344CFB">
        <w:rPr>
          <w:rFonts w:ascii="Calibri" w:hAnsi="Calibri" w:cs="Calibri"/>
          <w:sz w:val="24"/>
        </w:rPr>
        <w:t>-</w:t>
      </w:r>
      <w:commentRangeStart w:id="7"/>
      <w:r w:rsidR="00344CFB">
        <w:rPr>
          <w:rFonts w:ascii="Calibri" w:hAnsi="Calibri" w:cs="Calibri"/>
          <w:sz w:val="24"/>
        </w:rPr>
        <w:t>201</w:t>
      </w:r>
      <w:r w:rsidR="002C7BC1">
        <w:rPr>
          <w:rFonts w:ascii="Calibri" w:hAnsi="Calibri" w:cs="Calibri"/>
          <w:sz w:val="24"/>
        </w:rPr>
        <w:t>5</w:t>
      </w:r>
      <w:commentRangeEnd w:id="7"/>
      <w:r w:rsidR="008659F0">
        <w:rPr>
          <w:rStyle w:val="CommentReference"/>
        </w:rPr>
        <w:commentReference w:id="7"/>
      </w:r>
      <w:r w:rsidRPr="00406FC8">
        <w:rPr>
          <w:rFonts w:ascii="Calibri" w:hAnsi="Calibri" w:cs="Calibri"/>
          <w:sz w:val="24"/>
        </w:rPr>
        <w:t>.</w:t>
      </w:r>
    </w:p>
    <w:p w14:paraId="256E0249" w14:textId="77777777" w:rsidR="00406FC8" w:rsidRPr="00406FC8" w:rsidRDefault="00406FC8" w:rsidP="00406FC8">
      <w:pPr>
        <w:rPr>
          <w:rFonts w:ascii="Calibri" w:hAnsi="Calibri" w:cs="Calibri"/>
          <w:sz w:val="24"/>
        </w:rPr>
      </w:pPr>
    </w:p>
    <w:p w14:paraId="085A5FCC" w14:textId="25ABA2F0" w:rsidR="00406FC8" w:rsidRDefault="00406FC8" w:rsidP="00406FC8">
      <w:pPr>
        <w:rPr>
          <w:rFonts w:ascii="Calibri" w:hAnsi="Calibri" w:cs="Calibri"/>
          <w:sz w:val="24"/>
        </w:rPr>
      </w:pPr>
      <w:r w:rsidRPr="00406FC8">
        <w:rPr>
          <w:rFonts w:ascii="Calibri" w:hAnsi="Calibri" w:cs="Calibri"/>
          <w:sz w:val="24"/>
        </w:rPr>
        <w:t>4.</w:t>
      </w:r>
      <w:r>
        <w:rPr>
          <w:rFonts w:ascii="Calibri" w:hAnsi="Calibri" w:cs="Calibri"/>
          <w:sz w:val="24"/>
        </w:rPr>
        <w:t xml:space="preserve"> </w:t>
      </w:r>
      <w:r w:rsidR="002862C5">
        <w:rPr>
          <w:rFonts w:ascii="Calibri" w:hAnsi="Calibri" w:cs="Calibri"/>
          <w:sz w:val="24"/>
        </w:rPr>
        <w:t xml:space="preserve">Estimate cohort replacement rate (CRR), or “the number of future spawners produced by a spawner” for spring Chinook salmon released above Cougar Dam in </w:t>
      </w:r>
      <w:commentRangeStart w:id="8"/>
      <w:r w:rsidR="002862C5">
        <w:rPr>
          <w:rFonts w:ascii="Calibri" w:hAnsi="Calibri" w:cs="Calibri"/>
          <w:sz w:val="24"/>
        </w:rPr>
        <w:t>2011</w:t>
      </w:r>
      <w:commentRangeEnd w:id="8"/>
      <w:r w:rsidR="00F56BF0">
        <w:rPr>
          <w:rStyle w:val="CommentReference"/>
        </w:rPr>
        <w:commentReference w:id="8"/>
      </w:r>
      <w:r w:rsidR="002862C5">
        <w:rPr>
          <w:rFonts w:ascii="Calibri" w:hAnsi="Calibri" w:cs="Calibri"/>
          <w:sz w:val="24"/>
        </w:rPr>
        <w:t>-201</w:t>
      </w:r>
      <w:r w:rsidR="002C7BC1">
        <w:rPr>
          <w:rFonts w:ascii="Calibri" w:hAnsi="Calibri" w:cs="Calibri"/>
          <w:sz w:val="24"/>
        </w:rPr>
        <w:t>5</w:t>
      </w:r>
      <w:r w:rsidR="002862C5">
        <w:rPr>
          <w:rFonts w:ascii="Calibri" w:hAnsi="Calibri" w:cs="Calibri"/>
          <w:sz w:val="24"/>
        </w:rPr>
        <w:t>.</w:t>
      </w:r>
    </w:p>
    <w:p w14:paraId="131A5725" w14:textId="77777777" w:rsidR="00406FC8" w:rsidRPr="00406FC8" w:rsidRDefault="00406FC8" w:rsidP="00406FC8">
      <w:pPr>
        <w:rPr>
          <w:rFonts w:ascii="Calibri" w:hAnsi="Calibri" w:cs="Calibri"/>
          <w:sz w:val="24"/>
        </w:rPr>
      </w:pPr>
    </w:p>
    <w:p w14:paraId="0E19CE35" w14:textId="600161AF" w:rsidR="00406FC8" w:rsidRPr="00406FC8" w:rsidRDefault="00406FC8" w:rsidP="00406FC8">
      <w:pPr>
        <w:rPr>
          <w:rFonts w:ascii="Calibri" w:hAnsi="Calibri" w:cs="Calibri"/>
          <w:sz w:val="24"/>
        </w:rPr>
      </w:pPr>
      <w:r w:rsidRPr="00406FC8">
        <w:rPr>
          <w:rFonts w:ascii="Calibri" w:hAnsi="Calibri" w:cs="Calibri"/>
          <w:sz w:val="24"/>
        </w:rPr>
        <w:t>5.</w:t>
      </w:r>
      <w:r>
        <w:rPr>
          <w:rFonts w:ascii="Calibri" w:hAnsi="Calibri" w:cs="Calibri"/>
          <w:sz w:val="24"/>
        </w:rPr>
        <w:t xml:space="preserve"> </w:t>
      </w:r>
      <w:r w:rsidRPr="00406FC8">
        <w:rPr>
          <w:rFonts w:ascii="Calibri" w:hAnsi="Calibri" w:cs="Calibri"/>
          <w:sz w:val="24"/>
        </w:rPr>
        <w:t xml:space="preserve">Estimate the effective number of breeders (Nb) for the adult salmon population reintroduced above Cougar </w:t>
      </w:r>
      <w:r w:rsidR="00F84374">
        <w:rPr>
          <w:rFonts w:ascii="Calibri" w:hAnsi="Calibri" w:cs="Calibri"/>
          <w:sz w:val="24"/>
        </w:rPr>
        <w:t>D</w:t>
      </w:r>
      <w:r w:rsidRPr="00406FC8">
        <w:rPr>
          <w:rFonts w:ascii="Calibri" w:hAnsi="Calibri" w:cs="Calibri"/>
          <w:sz w:val="24"/>
        </w:rPr>
        <w:t xml:space="preserve">am </w:t>
      </w:r>
      <w:r w:rsidR="00F84374">
        <w:rPr>
          <w:rFonts w:ascii="Calibri" w:hAnsi="Calibri" w:cs="Calibri"/>
          <w:sz w:val="24"/>
        </w:rPr>
        <w:t xml:space="preserve">in </w:t>
      </w:r>
      <w:commentRangeStart w:id="9"/>
      <w:r w:rsidR="00F84374">
        <w:rPr>
          <w:rFonts w:ascii="Calibri" w:hAnsi="Calibri" w:cs="Calibri"/>
          <w:sz w:val="24"/>
        </w:rPr>
        <w:t>2011</w:t>
      </w:r>
      <w:commentRangeEnd w:id="9"/>
      <w:r w:rsidR="00F56BF0">
        <w:rPr>
          <w:rStyle w:val="CommentReference"/>
        </w:rPr>
        <w:commentReference w:id="9"/>
      </w:r>
      <w:r w:rsidR="00F84374">
        <w:rPr>
          <w:rFonts w:ascii="Calibri" w:hAnsi="Calibri" w:cs="Calibri"/>
          <w:sz w:val="24"/>
        </w:rPr>
        <w:t>-201</w:t>
      </w:r>
      <w:r w:rsidR="002C7BC1">
        <w:rPr>
          <w:rFonts w:ascii="Calibri" w:hAnsi="Calibri" w:cs="Calibri"/>
          <w:sz w:val="24"/>
        </w:rPr>
        <w:t>5</w:t>
      </w:r>
      <w:r w:rsidR="00F84374">
        <w:rPr>
          <w:rFonts w:ascii="Calibri" w:hAnsi="Calibri" w:cs="Calibri"/>
          <w:sz w:val="24"/>
        </w:rPr>
        <w:t>.</w:t>
      </w:r>
    </w:p>
    <w:p w14:paraId="0F088A78" w14:textId="77777777" w:rsidR="00406FC8" w:rsidRPr="00406FC8" w:rsidRDefault="00406FC8" w:rsidP="00406FC8">
      <w:pPr>
        <w:rPr>
          <w:rFonts w:ascii="Calibri" w:hAnsi="Calibri" w:cs="Calibri"/>
          <w:sz w:val="24"/>
        </w:rPr>
      </w:pPr>
    </w:p>
    <w:p w14:paraId="55B4CE72" w14:textId="478DBADE" w:rsidR="00406FC8" w:rsidRPr="009F594E" w:rsidRDefault="00406FC8" w:rsidP="00406FC8">
      <w:pPr>
        <w:rPr>
          <w:rFonts w:ascii="Calibri" w:hAnsi="Calibri" w:cs="Calibri"/>
          <w:sz w:val="24"/>
        </w:rPr>
      </w:pPr>
      <w:r w:rsidRPr="009F594E">
        <w:rPr>
          <w:rFonts w:ascii="Calibri" w:hAnsi="Calibri" w:cs="Calibri"/>
          <w:sz w:val="24"/>
        </w:rPr>
        <w:t xml:space="preserve">6. Estimate and report the annual abundance and age structure of adult Chinook salmon that return to the South Fork McKenzie River that can be confidently assigned to parents through genetic pedigree in </w:t>
      </w:r>
      <w:r w:rsidR="00F84374" w:rsidRPr="009F594E">
        <w:rPr>
          <w:rFonts w:ascii="Calibri" w:hAnsi="Calibri" w:cs="Calibri"/>
          <w:sz w:val="24"/>
        </w:rPr>
        <w:t>2016-20</w:t>
      </w:r>
      <w:r w:rsidR="002C7BC1">
        <w:rPr>
          <w:rFonts w:ascii="Calibri" w:hAnsi="Calibri" w:cs="Calibri"/>
          <w:sz w:val="24"/>
        </w:rPr>
        <w:t>20</w:t>
      </w:r>
      <w:r w:rsidRPr="009F594E">
        <w:rPr>
          <w:rFonts w:ascii="Calibri" w:hAnsi="Calibri" w:cs="Calibri"/>
          <w:sz w:val="24"/>
        </w:rPr>
        <w:t xml:space="preserve">. </w:t>
      </w:r>
    </w:p>
    <w:p w14:paraId="1460D5BE" w14:textId="77777777" w:rsidR="00406FC8" w:rsidRPr="009F594E" w:rsidRDefault="00406FC8" w:rsidP="00406FC8">
      <w:pPr>
        <w:rPr>
          <w:rFonts w:ascii="Calibri" w:hAnsi="Calibri" w:cs="Calibri"/>
          <w:sz w:val="24"/>
        </w:rPr>
      </w:pPr>
    </w:p>
    <w:p w14:paraId="4C53CA7A" w14:textId="20190CB5" w:rsidR="00406FC8" w:rsidRPr="009F594E" w:rsidRDefault="008B0F94" w:rsidP="00406FC8">
      <w:pPr>
        <w:rPr>
          <w:rFonts w:ascii="Calibri" w:hAnsi="Calibri" w:cs="Calibri"/>
          <w:sz w:val="24"/>
        </w:rPr>
      </w:pPr>
      <w:r>
        <w:rPr>
          <w:rFonts w:ascii="Calibri" w:hAnsi="Calibri" w:cs="Calibri"/>
          <w:sz w:val="24"/>
        </w:rPr>
        <w:t>7</w:t>
      </w:r>
      <w:r w:rsidR="00406FC8" w:rsidRPr="009F594E">
        <w:rPr>
          <w:rFonts w:ascii="Calibri" w:hAnsi="Calibri" w:cs="Calibri"/>
          <w:sz w:val="24"/>
        </w:rPr>
        <w:t xml:space="preserve">. Evaluate fitness differences between HOR and NOR Chinook salmon released above Cougar </w:t>
      </w:r>
      <w:r w:rsidR="00F63763" w:rsidRPr="009F594E">
        <w:rPr>
          <w:rFonts w:ascii="Calibri" w:hAnsi="Calibri" w:cs="Calibri"/>
          <w:sz w:val="24"/>
        </w:rPr>
        <w:t>D</w:t>
      </w:r>
      <w:r w:rsidR="00406FC8" w:rsidRPr="009F594E">
        <w:rPr>
          <w:rFonts w:ascii="Calibri" w:hAnsi="Calibri" w:cs="Calibri"/>
          <w:sz w:val="24"/>
        </w:rPr>
        <w:t xml:space="preserve">am in </w:t>
      </w:r>
      <w:commentRangeStart w:id="10"/>
      <w:r w:rsidR="00406FC8" w:rsidRPr="00933012">
        <w:rPr>
          <w:rFonts w:ascii="Calibri" w:hAnsi="Calibri" w:cs="Calibri"/>
          <w:sz w:val="24"/>
        </w:rPr>
        <w:t>201</w:t>
      </w:r>
      <w:r w:rsidR="00A446F2" w:rsidRPr="00933012">
        <w:rPr>
          <w:rFonts w:ascii="Calibri" w:hAnsi="Calibri" w:cs="Calibri"/>
          <w:sz w:val="24"/>
        </w:rPr>
        <w:t>1</w:t>
      </w:r>
      <w:commentRangeEnd w:id="10"/>
      <w:r w:rsidR="009B78D4">
        <w:rPr>
          <w:rStyle w:val="CommentReference"/>
        </w:rPr>
        <w:commentReference w:id="10"/>
      </w:r>
      <w:r w:rsidR="00A446F2" w:rsidRPr="00933012">
        <w:rPr>
          <w:rFonts w:ascii="Calibri" w:hAnsi="Calibri" w:cs="Calibri"/>
          <w:sz w:val="24"/>
        </w:rPr>
        <w:t>-201</w:t>
      </w:r>
      <w:r w:rsidR="002C7BC1" w:rsidRPr="00933012">
        <w:rPr>
          <w:rFonts w:ascii="Calibri" w:hAnsi="Calibri" w:cs="Calibri"/>
          <w:sz w:val="24"/>
        </w:rPr>
        <w:t>5</w:t>
      </w:r>
      <w:r w:rsidR="00406FC8" w:rsidRPr="00933012">
        <w:rPr>
          <w:rFonts w:ascii="Calibri" w:hAnsi="Calibri" w:cs="Calibri"/>
          <w:sz w:val="24"/>
        </w:rPr>
        <w:t xml:space="preserve"> through assignment of adult offspring returns in</w:t>
      </w:r>
      <w:r w:rsidR="00A446F2" w:rsidRPr="00933012">
        <w:rPr>
          <w:rFonts w:ascii="Calibri" w:hAnsi="Calibri" w:cs="Calibri"/>
          <w:sz w:val="24"/>
        </w:rPr>
        <w:t xml:space="preserve"> 2014-20</w:t>
      </w:r>
      <w:r w:rsidR="002C7BC1" w:rsidRPr="00933012">
        <w:rPr>
          <w:rFonts w:ascii="Calibri" w:hAnsi="Calibri" w:cs="Calibri"/>
          <w:sz w:val="24"/>
        </w:rPr>
        <w:t>20</w:t>
      </w:r>
      <w:r w:rsidR="00406FC8" w:rsidRPr="00933012">
        <w:rPr>
          <w:rFonts w:ascii="Calibri" w:hAnsi="Calibri" w:cs="Calibri"/>
          <w:sz w:val="24"/>
        </w:rPr>
        <w:t>.</w:t>
      </w:r>
      <w:r w:rsidR="00406FC8" w:rsidRPr="009F594E">
        <w:rPr>
          <w:rFonts w:ascii="Calibri" w:hAnsi="Calibri" w:cs="Calibri"/>
          <w:sz w:val="24"/>
        </w:rPr>
        <w:t xml:space="preserve">   </w:t>
      </w:r>
    </w:p>
    <w:p w14:paraId="458B94F1" w14:textId="77777777" w:rsidR="00406FC8" w:rsidRPr="009F594E" w:rsidRDefault="00406FC8" w:rsidP="00406FC8">
      <w:pPr>
        <w:rPr>
          <w:rFonts w:ascii="Calibri" w:hAnsi="Calibri" w:cs="Calibri"/>
          <w:sz w:val="24"/>
        </w:rPr>
      </w:pPr>
    </w:p>
    <w:p w14:paraId="68BA50FF" w14:textId="77777777" w:rsidR="00032E04" w:rsidRPr="009F594E" w:rsidRDefault="00032E04" w:rsidP="00032E04">
      <w:pPr>
        <w:rPr>
          <w:rFonts w:ascii="Calibri" w:hAnsi="Calibri" w:cs="Calibri"/>
          <w:sz w:val="24"/>
        </w:rPr>
      </w:pPr>
    </w:p>
    <w:p w14:paraId="0DF2FFE3" w14:textId="72E22535" w:rsidR="005636DC" w:rsidRPr="009F594E" w:rsidRDefault="00032E04" w:rsidP="00032E04">
      <w:pPr>
        <w:rPr>
          <w:rFonts w:ascii="Calibri" w:hAnsi="Calibri" w:cs="Calibri"/>
          <w:b/>
          <w:bCs/>
          <w:sz w:val="24"/>
        </w:rPr>
      </w:pPr>
      <w:r w:rsidRPr="009F594E">
        <w:rPr>
          <w:rFonts w:ascii="Calibri" w:hAnsi="Calibri" w:cs="Calibri"/>
          <w:b/>
          <w:bCs/>
          <w:sz w:val="24"/>
        </w:rPr>
        <w:lastRenderedPageBreak/>
        <w:t>Methods</w:t>
      </w:r>
    </w:p>
    <w:p w14:paraId="0062BE88" w14:textId="6C445574" w:rsidR="00B86837" w:rsidRPr="009F594E" w:rsidRDefault="00B86837" w:rsidP="00B86837">
      <w:pPr>
        <w:pStyle w:val="Heading3"/>
        <w:rPr>
          <w:rFonts w:ascii="Calibri" w:hAnsi="Calibri" w:cs="Calibri"/>
          <w:b w:val="0"/>
          <w:bCs w:val="0"/>
          <w:kern w:val="28"/>
          <w:sz w:val="24"/>
          <w:szCs w:val="24"/>
        </w:rPr>
      </w:pPr>
      <w:bookmarkStart w:id="11" w:name="_Hlk36730855"/>
      <w:r w:rsidRPr="009F594E">
        <w:rPr>
          <w:rFonts w:ascii="Calibri" w:hAnsi="Calibri" w:cs="Calibri"/>
          <w:b w:val="0"/>
          <w:bCs w:val="0"/>
          <w:kern w:val="28"/>
          <w:sz w:val="24"/>
          <w:szCs w:val="24"/>
        </w:rPr>
        <w:t xml:space="preserve">1. </w:t>
      </w:r>
      <w:r w:rsidR="00F63763" w:rsidRPr="009F594E">
        <w:rPr>
          <w:rFonts w:ascii="Calibri" w:hAnsi="Calibri" w:cs="Calibri"/>
          <w:b w:val="0"/>
          <w:bCs w:val="0"/>
          <w:kern w:val="28"/>
          <w:sz w:val="24"/>
          <w:szCs w:val="24"/>
        </w:rPr>
        <w:t xml:space="preserve">Tissue samples have been collected from unmarked adult spring Chinook salmon </w:t>
      </w:r>
      <w:r w:rsidR="000B774E" w:rsidRPr="009F594E">
        <w:rPr>
          <w:rFonts w:ascii="Calibri" w:hAnsi="Calibri" w:cs="Calibri"/>
          <w:b w:val="0"/>
          <w:bCs w:val="0"/>
          <w:kern w:val="28"/>
          <w:sz w:val="24"/>
          <w:szCs w:val="24"/>
        </w:rPr>
        <w:t xml:space="preserve">sampled at the Trap </w:t>
      </w:r>
      <w:commentRangeStart w:id="12"/>
      <w:commentRangeStart w:id="13"/>
      <w:commentRangeStart w:id="14"/>
      <w:del w:id="15" w:author="David Dayan" w:date="2021-10-29T16:18:00Z">
        <w:r w:rsidR="000B774E" w:rsidRPr="009F594E" w:rsidDel="001C0F1A">
          <w:rPr>
            <w:rFonts w:ascii="Calibri" w:hAnsi="Calibri" w:cs="Calibri"/>
            <w:b w:val="0"/>
            <w:bCs w:val="0"/>
            <w:kern w:val="28"/>
            <w:sz w:val="24"/>
            <w:szCs w:val="24"/>
          </w:rPr>
          <w:delText xml:space="preserve">and </w:delText>
        </w:r>
        <w:r w:rsidR="00F63763" w:rsidRPr="009F594E" w:rsidDel="001C0F1A">
          <w:rPr>
            <w:rFonts w:ascii="Calibri" w:hAnsi="Calibri" w:cs="Calibri"/>
            <w:b w:val="0"/>
            <w:bCs w:val="0"/>
            <w:kern w:val="28"/>
            <w:sz w:val="24"/>
            <w:szCs w:val="24"/>
          </w:rPr>
          <w:delText xml:space="preserve">transported above Cougar Dam </w:delText>
        </w:r>
      </w:del>
      <w:commentRangeEnd w:id="12"/>
      <w:r w:rsidR="001C0F1A">
        <w:rPr>
          <w:rStyle w:val="CommentReference"/>
          <w:rFonts w:cs="Times New Roman"/>
          <w:b w:val="0"/>
          <w:bCs w:val="0"/>
        </w:rPr>
        <w:commentReference w:id="12"/>
      </w:r>
      <w:commentRangeEnd w:id="13"/>
      <w:r w:rsidR="005A4BD9">
        <w:rPr>
          <w:rStyle w:val="CommentReference"/>
          <w:rFonts w:cs="Times New Roman"/>
          <w:b w:val="0"/>
          <w:bCs w:val="0"/>
        </w:rPr>
        <w:commentReference w:id="13"/>
      </w:r>
      <w:r w:rsidR="00F63763" w:rsidRPr="009F594E">
        <w:rPr>
          <w:rFonts w:ascii="Calibri" w:hAnsi="Calibri" w:cs="Calibri"/>
          <w:b w:val="0"/>
          <w:bCs w:val="0"/>
          <w:kern w:val="28"/>
          <w:sz w:val="24"/>
          <w:szCs w:val="24"/>
        </w:rPr>
        <w:t>in</w:t>
      </w:r>
      <w:commentRangeEnd w:id="14"/>
      <w:r w:rsidR="001C0F1A">
        <w:rPr>
          <w:rStyle w:val="CommentReference"/>
          <w:rFonts w:cs="Times New Roman"/>
          <w:b w:val="0"/>
          <w:bCs w:val="0"/>
        </w:rPr>
        <w:commentReference w:id="14"/>
      </w:r>
      <w:r w:rsidR="00F63763" w:rsidRPr="009F594E">
        <w:rPr>
          <w:rFonts w:ascii="Calibri" w:hAnsi="Calibri" w:cs="Calibri"/>
          <w:b w:val="0"/>
          <w:bCs w:val="0"/>
          <w:kern w:val="28"/>
          <w:sz w:val="24"/>
          <w:szCs w:val="24"/>
        </w:rPr>
        <w:t xml:space="preserve"> </w:t>
      </w:r>
      <w:r w:rsidR="00016D54" w:rsidRPr="009F594E">
        <w:rPr>
          <w:rFonts w:ascii="Calibri" w:hAnsi="Calibri" w:cs="Calibri"/>
          <w:b w:val="0"/>
          <w:bCs w:val="0"/>
          <w:kern w:val="28"/>
          <w:sz w:val="24"/>
          <w:szCs w:val="24"/>
        </w:rPr>
        <w:t xml:space="preserve">2016 (N = </w:t>
      </w:r>
      <w:commentRangeStart w:id="16"/>
      <w:r w:rsidRPr="009F594E">
        <w:rPr>
          <w:rFonts w:ascii="Calibri" w:hAnsi="Calibri" w:cs="Calibri"/>
          <w:b w:val="0"/>
          <w:bCs w:val="0"/>
          <w:kern w:val="28"/>
          <w:sz w:val="24"/>
          <w:szCs w:val="24"/>
        </w:rPr>
        <w:t>30</w:t>
      </w:r>
      <w:ins w:id="17" w:author="David Dayan" w:date="2021-10-29T16:27:00Z">
        <w:r w:rsidR="001C0F1A">
          <w:rPr>
            <w:rFonts w:ascii="Calibri" w:hAnsi="Calibri" w:cs="Calibri"/>
            <w:b w:val="0"/>
            <w:bCs w:val="0"/>
            <w:kern w:val="28"/>
            <w:sz w:val="24"/>
            <w:szCs w:val="24"/>
          </w:rPr>
          <w:t>3</w:t>
        </w:r>
      </w:ins>
      <w:commentRangeEnd w:id="16"/>
      <w:ins w:id="18" w:author="David Dayan" w:date="2021-10-29T16:28:00Z">
        <w:r w:rsidR="00E10B21">
          <w:rPr>
            <w:rStyle w:val="CommentReference"/>
            <w:rFonts w:cs="Times New Roman"/>
            <w:b w:val="0"/>
            <w:bCs w:val="0"/>
          </w:rPr>
          <w:commentReference w:id="16"/>
        </w:r>
      </w:ins>
      <w:del w:id="19" w:author="David Dayan" w:date="2021-10-29T16:27:00Z">
        <w:r w:rsidRPr="009F594E" w:rsidDel="001C0F1A">
          <w:rPr>
            <w:rFonts w:ascii="Calibri" w:hAnsi="Calibri" w:cs="Calibri"/>
            <w:b w:val="0"/>
            <w:bCs w:val="0"/>
            <w:kern w:val="28"/>
            <w:sz w:val="24"/>
            <w:szCs w:val="24"/>
          </w:rPr>
          <w:delText>2</w:delText>
        </w:r>
      </w:del>
      <w:r w:rsidR="00016D54" w:rsidRPr="009F594E">
        <w:rPr>
          <w:rFonts w:ascii="Calibri" w:hAnsi="Calibri" w:cs="Calibri"/>
          <w:b w:val="0"/>
          <w:bCs w:val="0"/>
          <w:kern w:val="28"/>
          <w:sz w:val="24"/>
          <w:szCs w:val="24"/>
        </w:rPr>
        <w:t xml:space="preserve">), </w:t>
      </w:r>
      <w:r w:rsidR="001D30FA" w:rsidRPr="009F594E">
        <w:rPr>
          <w:rFonts w:ascii="Calibri" w:hAnsi="Calibri" w:cs="Calibri"/>
          <w:b w:val="0"/>
          <w:bCs w:val="0"/>
          <w:kern w:val="28"/>
          <w:sz w:val="24"/>
          <w:szCs w:val="24"/>
        </w:rPr>
        <w:t xml:space="preserve">2017 (N = </w:t>
      </w:r>
      <w:r w:rsidRPr="009F594E">
        <w:rPr>
          <w:rFonts w:ascii="Calibri" w:hAnsi="Calibri" w:cs="Calibri"/>
          <w:b w:val="0"/>
          <w:bCs w:val="0"/>
          <w:kern w:val="28"/>
          <w:sz w:val="24"/>
          <w:szCs w:val="24"/>
        </w:rPr>
        <w:t>244</w:t>
      </w:r>
      <w:r w:rsidR="001D30FA" w:rsidRPr="009F594E">
        <w:rPr>
          <w:rFonts w:ascii="Calibri" w:hAnsi="Calibri" w:cs="Calibri"/>
          <w:b w:val="0"/>
          <w:bCs w:val="0"/>
          <w:kern w:val="28"/>
          <w:sz w:val="24"/>
          <w:szCs w:val="24"/>
        </w:rPr>
        <w:t xml:space="preserve">), </w:t>
      </w:r>
      <w:r w:rsidR="00F63763" w:rsidRPr="009F594E">
        <w:rPr>
          <w:rFonts w:ascii="Calibri" w:hAnsi="Calibri" w:cs="Calibri"/>
          <w:b w:val="0"/>
          <w:bCs w:val="0"/>
          <w:kern w:val="28"/>
          <w:sz w:val="24"/>
          <w:szCs w:val="24"/>
        </w:rPr>
        <w:t>2018 (N = 120)</w:t>
      </w:r>
      <w:r w:rsidR="002C7BC1">
        <w:rPr>
          <w:rFonts w:ascii="Calibri" w:hAnsi="Calibri" w:cs="Calibri"/>
          <w:b w:val="0"/>
          <w:bCs w:val="0"/>
          <w:kern w:val="28"/>
          <w:sz w:val="24"/>
          <w:szCs w:val="24"/>
        </w:rPr>
        <w:t xml:space="preserve">, </w:t>
      </w:r>
      <w:r w:rsidR="00F63763" w:rsidRPr="009F594E">
        <w:rPr>
          <w:rFonts w:ascii="Calibri" w:hAnsi="Calibri" w:cs="Calibri"/>
          <w:b w:val="0"/>
          <w:bCs w:val="0"/>
          <w:kern w:val="28"/>
          <w:sz w:val="24"/>
          <w:szCs w:val="24"/>
        </w:rPr>
        <w:t xml:space="preserve">2019 (N = </w:t>
      </w:r>
      <w:r w:rsidR="009F594E">
        <w:rPr>
          <w:rFonts w:ascii="Calibri" w:hAnsi="Calibri" w:cs="Calibri"/>
          <w:b w:val="0"/>
          <w:bCs w:val="0"/>
          <w:kern w:val="28"/>
          <w:sz w:val="24"/>
          <w:szCs w:val="24"/>
        </w:rPr>
        <w:t>166</w:t>
      </w:r>
      <w:r w:rsidR="00F63763" w:rsidRPr="009F594E">
        <w:rPr>
          <w:rFonts w:ascii="Calibri" w:hAnsi="Calibri" w:cs="Calibri"/>
          <w:b w:val="0"/>
          <w:bCs w:val="0"/>
          <w:kern w:val="28"/>
          <w:sz w:val="24"/>
          <w:szCs w:val="24"/>
        </w:rPr>
        <w:t>)</w:t>
      </w:r>
      <w:r w:rsidR="002C7BC1">
        <w:rPr>
          <w:rFonts w:ascii="Calibri" w:hAnsi="Calibri" w:cs="Calibri"/>
          <w:b w:val="0"/>
          <w:bCs w:val="0"/>
          <w:kern w:val="28"/>
          <w:sz w:val="24"/>
          <w:szCs w:val="24"/>
        </w:rPr>
        <w:t xml:space="preserve"> </w:t>
      </w:r>
      <w:r w:rsidR="002C7BC1" w:rsidRPr="00933012">
        <w:rPr>
          <w:rFonts w:ascii="Calibri" w:hAnsi="Calibri" w:cs="Calibri"/>
          <w:b w:val="0"/>
          <w:bCs w:val="0"/>
          <w:kern w:val="28"/>
          <w:sz w:val="24"/>
          <w:szCs w:val="24"/>
        </w:rPr>
        <w:t>and 2020 (N ~ 225)</w:t>
      </w:r>
      <w:r w:rsidR="00F63763" w:rsidRPr="00933012">
        <w:rPr>
          <w:rFonts w:ascii="Calibri" w:hAnsi="Calibri" w:cs="Calibri"/>
          <w:b w:val="0"/>
          <w:bCs w:val="0"/>
          <w:kern w:val="28"/>
          <w:sz w:val="24"/>
          <w:szCs w:val="24"/>
        </w:rPr>
        <w:t xml:space="preserve">. </w:t>
      </w:r>
      <w:r w:rsidR="009F594E" w:rsidRPr="00933012">
        <w:rPr>
          <w:rFonts w:ascii="Calibri" w:hAnsi="Calibri" w:cs="Calibri"/>
          <w:b w:val="0"/>
          <w:bCs w:val="0"/>
          <w:kern w:val="28"/>
          <w:sz w:val="24"/>
          <w:szCs w:val="24"/>
        </w:rPr>
        <w:t>In</w:t>
      </w:r>
      <w:r w:rsidR="009F594E">
        <w:rPr>
          <w:rFonts w:ascii="Calibri" w:hAnsi="Calibri" w:cs="Calibri"/>
          <w:b w:val="0"/>
          <w:bCs w:val="0"/>
          <w:kern w:val="28"/>
          <w:sz w:val="24"/>
          <w:szCs w:val="24"/>
        </w:rPr>
        <w:t xml:space="preserve"> addition, a few marked fish were sampled at the Trap and transported above Cougar Dam in 2016 (N = </w:t>
      </w:r>
      <w:ins w:id="20" w:author="David Dayan" w:date="2021-10-29T16:27:00Z">
        <w:r w:rsidR="00E10B21">
          <w:rPr>
            <w:rFonts w:ascii="Calibri" w:hAnsi="Calibri" w:cs="Calibri"/>
            <w:b w:val="0"/>
            <w:bCs w:val="0"/>
            <w:kern w:val="28"/>
            <w:sz w:val="24"/>
            <w:szCs w:val="24"/>
          </w:rPr>
          <w:t>67</w:t>
        </w:r>
      </w:ins>
      <w:del w:id="21" w:author="David Dayan" w:date="2021-10-29T16:27:00Z">
        <w:r w:rsidR="009F594E" w:rsidDel="00E10B21">
          <w:rPr>
            <w:rFonts w:ascii="Calibri" w:hAnsi="Calibri" w:cs="Calibri"/>
            <w:b w:val="0"/>
            <w:bCs w:val="0"/>
            <w:kern w:val="28"/>
            <w:sz w:val="24"/>
            <w:szCs w:val="24"/>
          </w:rPr>
          <w:delText>71</w:delText>
        </w:r>
      </w:del>
      <w:r w:rsidR="009F594E">
        <w:rPr>
          <w:rFonts w:ascii="Calibri" w:hAnsi="Calibri" w:cs="Calibri"/>
          <w:b w:val="0"/>
          <w:bCs w:val="0"/>
          <w:kern w:val="28"/>
          <w:sz w:val="24"/>
          <w:szCs w:val="24"/>
        </w:rPr>
        <w:t xml:space="preserve">), 2017 (N = 6) and 2019 (N = 8). </w:t>
      </w:r>
      <w:r w:rsidR="00162D05" w:rsidRPr="009F594E">
        <w:rPr>
          <w:rFonts w:ascii="Calibri" w:hAnsi="Calibri" w:cs="Calibri"/>
          <w:b w:val="0"/>
          <w:bCs w:val="0"/>
          <w:kern w:val="28"/>
          <w:sz w:val="24"/>
          <w:szCs w:val="24"/>
        </w:rPr>
        <w:t>Note, the 2016 and 2017 samples have already been genotyped</w:t>
      </w:r>
      <w:r w:rsidR="00162D05">
        <w:rPr>
          <w:rFonts w:ascii="Calibri" w:hAnsi="Calibri" w:cs="Calibri"/>
          <w:b w:val="0"/>
          <w:bCs w:val="0"/>
          <w:kern w:val="28"/>
          <w:sz w:val="24"/>
          <w:szCs w:val="24"/>
        </w:rPr>
        <w:t xml:space="preserve">.  </w:t>
      </w:r>
      <w:ins w:id="22" w:author="David Dayan" w:date="2021-10-29T16:33:00Z">
        <w:r w:rsidR="00E10B21">
          <w:rPr>
            <w:rFonts w:ascii="Calibri" w:hAnsi="Calibri" w:cs="Calibri"/>
            <w:b w:val="0"/>
            <w:bCs w:val="0"/>
            <w:kern w:val="28"/>
            <w:sz w:val="24"/>
            <w:szCs w:val="24"/>
          </w:rPr>
          <w:t>Tissue samples from</w:t>
        </w:r>
      </w:ins>
      <w:ins w:id="23" w:author="David Dayan" w:date="2021-10-29T16:34:00Z">
        <w:r w:rsidR="00E10B21">
          <w:rPr>
            <w:rFonts w:ascii="Calibri" w:hAnsi="Calibri" w:cs="Calibri"/>
            <w:b w:val="0"/>
            <w:bCs w:val="0"/>
            <w:kern w:val="28"/>
            <w:sz w:val="24"/>
            <w:szCs w:val="24"/>
          </w:rPr>
          <w:t xml:space="preserve"> unmarked</w:t>
        </w:r>
      </w:ins>
      <w:ins w:id="24" w:author="David Dayan" w:date="2021-10-29T16:33:00Z">
        <w:r w:rsidR="00E10B21">
          <w:rPr>
            <w:rFonts w:ascii="Calibri" w:hAnsi="Calibri" w:cs="Calibri"/>
            <w:b w:val="0"/>
            <w:bCs w:val="0"/>
            <w:kern w:val="28"/>
            <w:sz w:val="24"/>
            <w:szCs w:val="24"/>
          </w:rPr>
          <w:t xml:space="preserve"> carcasses found during spawning ground surveys on the </w:t>
        </w:r>
      </w:ins>
      <w:ins w:id="25" w:author="David Dayan" w:date="2021-10-29T16:34:00Z">
        <w:r w:rsidR="00E10B21">
          <w:rPr>
            <w:rFonts w:ascii="Calibri" w:hAnsi="Calibri" w:cs="Calibri"/>
            <w:b w:val="0"/>
            <w:bCs w:val="0"/>
            <w:kern w:val="28"/>
            <w:sz w:val="24"/>
            <w:szCs w:val="24"/>
          </w:rPr>
          <w:t xml:space="preserve">South Fork McKenzie </w:t>
        </w:r>
      </w:ins>
      <w:ins w:id="26" w:author="Kathleen O'Malley" w:date="2021-11-12T14:09:00Z">
        <w:r w:rsidR="005A4BD9">
          <w:rPr>
            <w:rFonts w:ascii="Calibri" w:hAnsi="Calibri" w:cs="Calibri"/>
            <w:b w:val="0"/>
            <w:bCs w:val="0"/>
            <w:kern w:val="28"/>
            <w:sz w:val="24"/>
            <w:szCs w:val="24"/>
          </w:rPr>
          <w:t>R</w:t>
        </w:r>
      </w:ins>
      <w:ins w:id="27" w:author="David Dayan" w:date="2021-10-29T16:34:00Z">
        <w:del w:id="28" w:author="Kathleen O'Malley" w:date="2021-11-12T14:09:00Z">
          <w:r w:rsidR="00E10B21" w:rsidDel="005A4BD9">
            <w:rPr>
              <w:rFonts w:ascii="Calibri" w:hAnsi="Calibri" w:cs="Calibri"/>
              <w:b w:val="0"/>
              <w:bCs w:val="0"/>
              <w:kern w:val="28"/>
              <w:sz w:val="24"/>
              <w:szCs w:val="24"/>
            </w:rPr>
            <w:delText>r</w:delText>
          </w:r>
        </w:del>
        <w:r w:rsidR="00E10B21">
          <w:rPr>
            <w:rFonts w:ascii="Calibri" w:hAnsi="Calibri" w:cs="Calibri"/>
            <w:b w:val="0"/>
            <w:bCs w:val="0"/>
            <w:kern w:val="28"/>
            <w:sz w:val="24"/>
            <w:szCs w:val="24"/>
          </w:rPr>
          <w:t>iver were also collected in 201</w:t>
        </w:r>
      </w:ins>
      <w:ins w:id="29" w:author="David Dayan" w:date="2021-10-29T16:37:00Z">
        <w:r w:rsidR="00E10B21">
          <w:rPr>
            <w:rFonts w:ascii="Calibri" w:hAnsi="Calibri" w:cs="Calibri"/>
            <w:b w:val="0"/>
            <w:bCs w:val="0"/>
            <w:kern w:val="28"/>
            <w:sz w:val="24"/>
            <w:szCs w:val="24"/>
          </w:rPr>
          <w:t xml:space="preserve">6 </w:t>
        </w:r>
      </w:ins>
      <w:ins w:id="30" w:author="David Dayan" w:date="2021-10-29T16:34:00Z">
        <w:r w:rsidR="00E10B21">
          <w:rPr>
            <w:rFonts w:ascii="Calibri" w:hAnsi="Calibri" w:cs="Calibri"/>
            <w:b w:val="0"/>
            <w:bCs w:val="0"/>
            <w:kern w:val="28"/>
            <w:sz w:val="24"/>
            <w:szCs w:val="24"/>
          </w:rPr>
          <w:t xml:space="preserve">(N = </w:t>
        </w:r>
      </w:ins>
      <w:ins w:id="31" w:author="David Dayan" w:date="2021-10-29T16:39:00Z">
        <w:r w:rsidR="008E0A22">
          <w:rPr>
            <w:rFonts w:ascii="Calibri" w:hAnsi="Calibri" w:cs="Calibri"/>
            <w:b w:val="0"/>
            <w:bCs w:val="0"/>
            <w:kern w:val="28"/>
            <w:sz w:val="24"/>
            <w:szCs w:val="24"/>
          </w:rPr>
          <w:t xml:space="preserve">44 </w:t>
        </w:r>
      </w:ins>
      <w:ins w:id="32" w:author="David Dayan" w:date="2021-10-29T16:34:00Z">
        <w:r w:rsidR="00E10B21">
          <w:rPr>
            <w:rFonts w:ascii="Calibri" w:hAnsi="Calibri" w:cs="Calibri"/>
            <w:b w:val="0"/>
            <w:bCs w:val="0"/>
            <w:kern w:val="28"/>
            <w:sz w:val="24"/>
            <w:szCs w:val="24"/>
          </w:rPr>
          <w:t>)</w:t>
        </w:r>
      </w:ins>
      <w:ins w:id="33" w:author="David Dayan" w:date="2021-10-29T16:35:00Z">
        <w:r w:rsidR="00E10B21">
          <w:rPr>
            <w:rFonts w:ascii="Calibri" w:hAnsi="Calibri" w:cs="Calibri"/>
            <w:b w:val="0"/>
            <w:bCs w:val="0"/>
            <w:kern w:val="28"/>
            <w:sz w:val="24"/>
            <w:szCs w:val="24"/>
          </w:rPr>
          <w:t>, 201</w:t>
        </w:r>
      </w:ins>
      <w:ins w:id="34" w:author="David Dayan" w:date="2021-10-29T16:37:00Z">
        <w:r w:rsidR="00E10B21">
          <w:rPr>
            <w:rFonts w:ascii="Calibri" w:hAnsi="Calibri" w:cs="Calibri"/>
            <w:b w:val="0"/>
            <w:bCs w:val="0"/>
            <w:kern w:val="28"/>
            <w:sz w:val="24"/>
            <w:szCs w:val="24"/>
          </w:rPr>
          <w:t>7 (</w:t>
        </w:r>
      </w:ins>
      <w:ins w:id="35" w:author="David Dayan" w:date="2021-10-29T16:38:00Z">
        <w:r w:rsidR="008E0A22">
          <w:rPr>
            <w:rFonts w:ascii="Calibri" w:hAnsi="Calibri" w:cs="Calibri"/>
            <w:b w:val="0"/>
            <w:bCs w:val="0"/>
            <w:kern w:val="28"/>
            <w:sz w:val="24"/>
            <w:szCs w:val="24"/>
          </w:rPr>
          <w:t>N =</w:t>
        </w:r>
      </w:ins>
      <w:ins w:id="36" w:author="David Dayan" w:date="2021-10-29T16:40:00Z">
        <w:r w:rsidR="008E0A22">
          <w:rPr>
            <w:rFonts w:ascii="Calibri" w:hAnsi="Calibri" w:cs="Calibri"/>
            <w:b w:val="0"/>
            <w:bCs w:val="0"/>
            <w:kern w:val="28"/>
            <w:sz w:val="24"/>
            <w:szCs w:val="24"/>
          </w:rPr>
          <w:t xml:space="preserve"> 18</w:t>
        </w:r>
      </w:ins>
      <w:ins w:id="37" w:author="David Dayan" w:date="2021-10-29T16:37:00Z">
        <w:r w:rsidR="00E10B21">
          <w:rPr>
            <w:rFonts w:ascii="Calibri" w:hAnsi="Calibri" w:cs="Calibri"/>
            <w:b w:val="0"/>
            <w:bCs w:val="0"/>
            <w:kern w:val="28"/>
            <w:sz w:val="24"/>
            <w:szCs w:val="24"/>
          </w:rPr>
          <w:t>)</w:t>
        </w:r>
        <w:r w:rsidR="008E0A22">
          <w:rPr>
            <w:rFonts w:ascii="Calibri" w:hAnsi="Calibri" w:cs="Calibri"/>
            <w:b w:val="0"/>
            <w:bCs w:val="0"/>
            <w:kern w:val="28"/>
            <w:sz w:val="24"/>
            <w:szCs w:val="24"/>
          </w:rPr>
          <w:t>, 2018</w:t>
        </w:r>
      </w:ins>
      <w:ins w:id="38" w:author="David Dayan" w:date="2021-10-29T16:38:00Z">
        <w:r w:rsidR="008E0A22">
          <w:rPr>
            <w:rFonts w:ascii="Calibri" w:hAnsi="Calibri" w:cs="Calibri"/>
            <w:b w:val="0"/>
            <w:bCs w:val="0"/>
            <w:kern w:val="28"/>
            <w:sz w:val="24"/>
            <w:szCs w:val="24"/>
          </w:rPr>
          <w:t xml:space="preserve"> (N = </w:t>
        </w:r>
      </w:ins>
      <w:ins w:id="39" w:author="David Dayan" w:date="2021-10-29T16:40:00Z">
        <w:r w:rsidR="008E0A22">
          <w:rPr>
            <w:rFonts w:ascii="Calibri" w:hAnsi="Calibri" w:cs="Calibri"/>
            <w:b w:val="0"/>
            <w:bCs w:val="0"/>
            <w:kern w:val="28"/>
            <w:sz w:val="24"/>
            <w:szCs w:val="24"/>
          </w:rPr>
          <w:t>36</w:t>
        </w:r>
      </w:ins>
      <w:ins w:id="40" w:author="David Dayan" w:date="2021-10-29T16:38:00Z">
        <w:r w:rsidR="008E0A22">
          <w:rPr>
            <w:rFonts w:ascii="Calibri" w:hAnsi="Calibri" w:cs="Calibri"/>
            <w:b w:val="0"/>
            <w:bCs w:val="0"/>
            <w:kern w:val="28"/>
            <w:sz w:val="24"/>
            <w:szCs w:val="24"/>
          </w:rPr>
          <w:t>)</w:t>
        </w:r>
      </w:ins>
      <w:ins w:id="41" w:author="David Dayan" w:date="2021-10-29T16:37:00Z">
        <w:r w:rsidR="008E0A22">
          <w:rPr>
            <w:rFonts w:ascii="Calibri" w:hAnsi="Calibri" w:cs="Calibri"/>
            <w:b w:val="0"/>
            <w:bCs w:val="0"/>
            <w:kern w:val="28"/>
            <w:sz w:val="24"/>
            <w:szCs w:val="24"/>
          </w:rPr>
          <w:t xml:space="preserve">, </w:t>
        </w:r>
      </w:ins>
      <w:ins w:id="42" w:author="Kathleen O'Malley" w:date="2021-11-12T14:09:00Z">
        <w:r w:rsidR="005A4BD9">
          <w:rPr>
            <w:rFonts w:ascii="Calibri" w:hAnsi="Calibri" w:cs="Calibri"/>
            <w:b w:val="0"/>
            <w:bCs w:val="0"/>
            <w:kern w:val="28"/>
            <w:sz w:val="24"/>
            <w:szCs w:val="24"/>
          </w:rPr>
          <w:t xml:space="preserve">and </w:t>
        </w:r>
      </w:ins>
      <w:ins w:id="43" w:author="David Dayan" w:date="2021-10-29T16:37:00Z">
        <w:r w:rsidR="008E0A22">
          <w:rPr>
            <w:rFonts w:ascii="Calibri" w:hAnsi="Calibri" w:cs="Calibri"/>
            <w:b w:val="0"/>
            <w:bCs w:val="0"/>
            <w:kern w:val="28"/>
            <w:sz w:val="24"/>
            <w:szCs w:val="24"/>
          </w:rPr>
          <w:t xml:space="preserve">2019 </w:t>
        </w:r>
      </w:ins>
      <w:ins w:id="44" w:author="David Dayan" w:date="2021-10-29T16:38:00Z">
        <w:r w:rsidR="008E0A22">
          <w:rPr>
            <w:rFonts w:ascii="Calibri" w:hAnsi="Calibri" w:cs="Calibri"/>
            <w:b w:val="0"/>
            <w:bCs w:val="0"/>
            <w:kern w:val="28"/>
            <w:sz w:val="24"/>
            <w:szCs w:val="24"/>
          </w:rPr>
          <w:t xml:space="preserve">(N = </w:t>
        </w:r>
      </w:ins>
      <w:ins w:id="45" w:author="David Dayan" w:date="2021-10-29T16:40:00Z">
        <w:r w:rsidR="008E0A22">
          <w:rPr>
            <w:rFonts w:ascii="Calibri" w:hAnsi="Calibri" w:cs="Calibri"/>
            <w:b w:val="0"/>
            <w:bCs w:val="0"/>
            <w:kern w:val="28"/>
            <w:sz w:val="24"/>
            <w:szCs w:val="24"/>
          </w:rPr>
          <w:t>18</w:t>
        </w:r>
      </w:ins>
      <w:ins w:id="46" w:author="David Dayan" w:date="2021-10-29T16:38:00Z">
        <w:r w:rsidR="008E0A22">
          <w:rPr>
            <w:rFonts w:ascii="Calibri" w:hAnsi="Calibri" w:cs="Calibri"/>
            <w:b w:val="0"/>
            <w:bCs w:val="0"/>
            <w:kern w:val="28"/>
            <w:sz w:val="24"/>
            <w:szCs w:val="24"/>
          </w:rPr>
          <w:t>)</w:t>
        </w:r>
      </w:ins>
      <w:ins w:id="47" w:author="David Dayan" w:date="2021-10-29T16:40:00Z">
        <w:r w:rsidR="008E0A22">
          <w:rPr>
            <w:rFonts w:ascii="Calibri" w:hAnsi="Calibri" w:cs="Calibri"/>
            <w:b w:val="0"/>
            <w:bCs w:val="0"/>
            <w:kern w:val="28"/>
            <w:sz w:val="24"/>
            <w:szCs w:val="24"/>
          </w:rPr>
          <w:t xml:space="preserve"> </w:t>
        </w:r>
      </w:ins>
      <w:ins w:id="48" w:author="David Dayan" w:date="2021-10-29T16:37:00Z">
        <w:del w:id="49" w:author="Kathleen O'Malley" w:date="2021-11-12T14:09:00Z">
          <w:r w:rsidR="008E0A22" w:rsidDel="005A4BD9">
            <w:rPr>
              <w:rFonts w:ascii="Calibri" w:hAnsi="Calibri" w:cs="Calibri"/>
              <w:b w:val="0"/>
              <w:bCs w:val="0"/>
              <w:kern w:val="28"/>
              <w:sz w:val="24"/>
              <w:szCs w:val="24"/>
            </w:rPr>
            <w:delText>and 2020 (N = ?)</w:delText>
          </w:r>
        </w:del>
      </w:ins>
      <w:ins w:id="50" w:author="David Dayan" w:date="2021-10-29T16:34:00Z">
        <w:del w:id="51" w:author="Kathleen O'Malley" w:date="2021-11-12T14:09:00Z">
          <w:r w:rsidR="00E10B21" w:rsidDel="005A4BD9">
            <w:rPr>
              <w:rFonts w:ascii="Calibri" w:hAnsi="Calibri" w:cs="Calibri"/>
              <w:b w:val="0"/>
              <w:bCs w:val="0"/>
              <w:kern w:val="28"/>
              <w:sz w:val="24"/>
              <w:szCs w:val="24"/>
            </w:rPr>
            <w:delText xml:space="preserve">. </w:delText>
          </w:r>
        </w:del>
      </w:ins>
      <w:r w:rsidR="002E0A85" w:rsidRPr="009F594E">
        <w:rPr>
          <w:rFonts w:ascii="Calibri" w:hAnsi="Calibri" w:cs="Calibri"/>
          <w:b w:val="0"/>
          <w:bCs w:val="0"/>
          <w:kern w:val="28"/>
          <w:sz w:val="24"/>
          <w:szCs w:val="24"/>
        </w:rPr>
        <w:t xml:space="preserve">DNA will be extracted from fin clips </w:t>
      </w:r>
      <w:r w:rsidR="002E0A85">
        <w:rPr>
          <w:rFonts w:ascii="Calibri" w:hAnsi="Calibri" w:cs="Calibri"/>
          <w:b w:val="0"/>
          <w:bCs w:val="0"/>
          <w:kern w:val="28"/>
          <w:sz w:val="24"/>
          <w:szCs w:val="24"/>
        </w:rPr>
        <w:t xml:space="preserve">collected </w:t>
      </w:r>
      <w:ins w:id="52" w:author="David Dayan" w:date="2021-10-29T16:39:00Z">
        <w:r w:rsidR="008E0A22">
          <w:rPr>
            <w:rFonts w:ascii="Calibri" w:hAnsi="Calibri" w:cs="Calibri"/>
            <w:b w:val="0"/>
            <w:bCs w:val="0"/>
            <w:kern w:val="28"/>
            <w:sz w:val="24"/>
            <w:szCs w:val="24"/>
          </w:rPr>
          <w:t>at the</w:t>
        </w:r>
      </w:ins>
      <w:ins w:id="53" w:author="Kathleen O'Malley" w:date="2021-11-12T14:09:00Z">
        <w:r w:rsidR="005B1A80">
          <w:rPr>
            <w:rFonts w:ascii="Calibri" w:hAnsi="Calibri" w:cs="Calibri"/>
            <w:b w:val="0"/>
            <w:bCs w:val="0"/>
            <w:kern w:val="28"/>
            <w:sz w:val="24"/>
            <w:szCs w:val="24"/>
          </w:rPr>
          <w:t xml:space="preserve"> Cougar</w:t>
        </w:r>
      </w:ins>
      <w:ins w:id="54" w:author="David Dayan" w:date="2021-10-29T16:39:00Z">
        <w:r w:rsidR="008E0A22">
          <w:rPr>
            <w:rFonts w:ascii="Calibri" w:hAnsi="Calibri" w:cs="Calibri"/>
            <w:b w:val="0"/>
            <w:bCs w:val="0"/>
            <w:kern w:val="28"/>
            <w:sz w:val="24"/>
            <w:szCs w:val="24"/>
          </w:rPr>
          <w:t xml:space="preserve"> Trap </w:t>
        </w:r>
      </w:ins>
      <w:r w:rsidR="002E0A85">
        <w:rPr>
          <w:rFonts w:ascii="Calibri" w:hAnsi="Calibri" w:cs="Calibri"/>
          <w:b w:val="0"/>
          <w:bCs w:val="0"/>
          <w:kern w:val="28"/>
          <w:sz w:val="24"/>
          <w:szCs w:val="24"/>
        </w:rPr>
        <w:t>in 2018-</w:t>
      </w:r>
      <w:r w:rsidR="002E0A85" w:rsidRPr="00933012">
        <w:rPr>
          <w:rFonts w:ascii="Calibri" w:hAnsi="Calibri" w:cs="Calibri"/>
          <w:b w:val="0"/>
          <w:bCs w:val="0"/>
          <w:kern w:val="28"/>
          <w:sz w:val="24"/>
          <w:szCs w:val="24"/>
        </w:rPr>
        <w:t>20</w:t>
      </w:r>
      <w:r w:rsidR="002C7BC1" w:rsidRPr="00933012">
        <w:rPr>
          <w:rFonts w:ascii="Calibri" w:hAnsi="Calibri" w:cs="Calibri"/>
          <w:b w:val="0"/>
          <w:bCs w:val="0"/>
          <w:kern w:val="28"/>
          <w:sz w:val="24"/>
          <w:szCs w:val="24"/>
        </w:rPr>
        <w:t>20</w:t>
      </w:r>
      <w:r w:rsidR="002E0A85" w:rsidRPr="00933012">
        <w:rPr>
          <w:rFonts w:ascii="Calibri" w:hAnsi="Calibri" w:cs="Calibri"/>
          <w:b w:val="0"/>
          <w:bCs w:val="0"/>
          <w:kern w:val="28"/>
          <w:sz w:val="24"/>
          <w:szCs w:val="24"/>
        </w:rPr>
        <w:t xml:space="preserve"> (N </w:t>
      </w:r>
      <w:r w:rsidR="002C7BC1" w:rsidRPr="00933012">
        <w:rPr>
          <w:rFonts w:ascii="Calibri" w:hAnsi="Calibri" w:cs="Calibri"/>
          <w:b w:val="0"/>
          <w:bCs w:val="0"/>
          <w:kern w:val="28"/>
          <w:sz w:val="24"/>
          <w:szCs w:val="24"/>
        </w:rPr>
        <w:t xml:space="preserve">~ </w:t>
      </w:r>
      <w:del w:id="55" w:author="David Dayan" w:date="2021-10-29T16:42:00Z">
        <w:r w:rsidR="002C7BC1" w:rsidRPr="00933012" w:rsidDel="008E0A22">
          <w:rPr>
            <w:rFonts w:ascii="Calibri" w:hAnsi="Calibri" w:cs="Calibri"/>
            <w:b w:val="0"/>
            <w:bCs w:val="0"/>
            <w:kern w:val="28"/>
            <w:sz w:val="24"/>
            <w:szCs w:val="24"/>
          </w:rPr>
          <w:delText>511</w:delText>
        </w:r>
      </w:del>
      <w:ins w:id="56" w:author="David Dayan" w:date="2021-10-29T16:42:00Z">
        <w:r w:rsidR="008E0A22" w:rsidRPr="00933012">
          <w:rPr>
            <w:rFonts w:ascii="Calibri" w:hAnsi="Calibri" w:cs="Calibri"/>
            <w:b w:val="0"/>
            <w:bCs w:val="0"/>
            <w:kern w:val="28"/>
            <w:sz w:val="24"/>
            <w:szCs w:val="24"/>
          </w:rPr>
          <w:t>5</w:t>
        </w:r>
      </w:ins>
      <w:ins w:id="57" w:author="David Dayan" w:date="2021-12-01T23:04:00Z">
        <w:r w:rsidR="00256F46">
          <w:rPr>
            <w:rFonts w:ascii="Calibri" w:hAnsi="Calibri" w:cs="Calibri"/>
            <w:b w:val="0"/>
            <w:bCs w:val="0"/>
            <w:kern w:val="28"/>
            <w:sz w:val="24"/>
            <w:szCs w:val="24"/>
          </w:rPr>
          <w:t>11</w:t>
        </w:r>
      </w:ins>
      <w:ins w:id="58" w:author="David Dayan" w:date="2021-12-02T12:24:00Z">
        <w:r w:rsidR="00D30845">
          <w:rPr>
            <w:rFonts w:ascii="Calibri" w:hAnsi="Calibri" w:cs="Calibri"/>
            <w:b w:val="0"/>
            <w:bCs w:val="0"/>
            <w:kern w:val="28"/>
            <w:sz w:val="24"/>
            <w:szCs w:val="24"/>
          </w:rPr>
          <w:t>6</w:t>
        </w:r>
      </w:ins>
      <w:r w:rsidR="002E0A85" w:rsidRPr="00933012">
        <w:rPr>
          <w:rFonts w:ascii="Calibri" w:hAnsi="Calibri" w:cs="Calibri"/>
          <w:b w:val="0"/>
          <w:bCs w:val="0"/>
          <w:kern w:val="28"/>
          <w:sz w:val="24"/>
          <w:szCs w:val="24"/>
        </w:rPr>
        <w:t>)</w:t>
      </w:r>
      <w:ins w:id="59" w:author="David Dayan" w:date="2021-10-29T16:39:00Z">
        <w:r w:rsidR="008E0A22">
          <w:rPr>
            <w:rFonts w:ascii="Calibri" w:hAnsi="Calibri" w:cs="Calibri"/>
            <w:b w:val="0"/>
            <w:bCs w:val="0"/>
            <w:kern w:val="28"/>
            <w:sz w:val="24"/>
            <w:szCs w:val="24"/>
          </w:rPr>
          <w:t xml:space="preserve"> and during spawning ground surveys from 2016-20</w:t>
        </w:r>
      </w:ins>
      <w:ins w:id="60" w:author="Kathleen O'Malley" w:date="2021-11-12T14:09:00Z">
        <w:r w:rsidR="005B1A80">
          <w:rPr>
            <w:rFonts w:ascii="Calibri" w:hAnsi="Calibri" w:cs="Calibri"/>
            <w:b w:val="0"/>
            <w:bCs w:val="0"/>
            <w:kern w:val="28"/>
            <w:sz w:val="24"/>
            <w:szCs w:val="24"/>
          </w:rPr>
          <w:t>19</w:t>
        </w:r>
      </w:ins>
      <w:ins w:id="61" w:author="David Dayan" w:date="2021-10-29T16:39:00Z">
        <w:del w:id="62" w:author="Kathleen O'Malley" w:date="2021-11-12T14:09:00Z">
          <w:r w:rsidR="008E0A22" w:rsidDel="005B1A80">
            <w:rPr>
              <w:rFonts w:ascii="Calibri" w:hAnsi="Calibri" w:cs="Calibri"/>
              <w:b w:val="0"/>
              <w:bCs w:val="0"/>
              <w:kern w:val="28"/>
              <w:sz w:val="24"/>
              <w:szCs w:val="24"/>
            </w:rPr>
            <w:delText>20</w:delText>
          </w:r>
        </w:del>
      </w:ins>
      <w:r w:rsidR="002E0A85">
        <w:rPr>
          <w:rFonts w:ascii="Calibri" w:hAnsi="Calibri" w:cs="Calibri"/>
          <w:b w:val="0"/>
          <w:bCs w:val="0"/>
          <w:kern w:val="28"/>
          <w:sz w:val="24"/>
          <w:szCs w:val="24"/>
        </w:rPr>
        <w:t xml:space="preserve"> </w:t>
      </w:r>
      <w:ins w:id="63" w:author="David Dayan" w:date="2021-10-29T16:40:00Z">
        <w:r w:rsidR="008E0A22">
          <w:rPr>
            <w:rFonts w:ascii="Calibri" w:hAnsi="Calibri" w:cs="Calibri"/>
            <w:b w:val="0"/>
            <w:bCs w:val="0"/>
            <w:kern w:val="28"/>
            <w:sz w:val="24"/>
            <w:szCs w:val="24"/>
          </w:rPr>
          <w:t xml:space="preserve">(N = </w:t>
        </w:r>
      </w:ins>
      <w:ins w:id="64" w:author="David Dayan" w:date="2021-10-29T16:41:00Z">
        <w:r w:rsidR="008E0A22">
          <w:rPr>
            <w:rFonts w:ascii="Calibri" w:hAnsi="Calibri" w:cs="Calibri"/>
            <w:b w:val="0"/>
            <w:bCs w:val="0"/>
            <w:kern w:val="28"/>
            <w:sz w:val="24"/>
            <w:szCs w:val="24"/>
          </w:rPr>
          <w:t>116+</w:t>
        </w:r>
      </w:ins>
      <w:ins w:id="65" w:author="David Dayan" w:date="2021-10-29T16:40:00Z">
        <w:r w:rsidR="008E0A22">
          <w:rPr>
            <w:rFonts w:ascii="Calibri" w:hAnsi="Calibri" w:cs="Calibri"/>
            <w:b w:val="0"/>
            <w:bCs w:val="0"/>
            <w:kern w:val="28"/>
            <w:sz w:val="24"/>
            <w:szCs w:val="24"/>
          </w:rPr>
          <w:t>)</w:t>
        </w:r>
      </w:ins>
      <w:ins w:id="66" w:author="David Dayan" w:date="2021-10-29T16:41:00Z">
        <w:r w:rsidR="008E0A22">
          <w:rPr>
            <w:rFonts w:ascii="Calibri" w:hAnsi="Calibri" w:cs="Calibri"/>
            <w:b w:val="0"/>
            <w:bCs w:val="0"/>
            <w:kern w:val="28"/>
            <w:sz w:val="24"/>
            <w:szCs w:val="24"/>
          </w:rPr>
          <w:t xml:space="preserve"> </w:t>
        </w:r>
      </w:ins>
      <w:r w:rsidR="002E0A85" w:rsidRPr="009F594E">
        <w:rPr>
          <w:rFonts w:ascii="Calibri" w:hAnsi="Calibri" w:cs="Calibri"/>
          <w:b w:val="0"/>
          <w:bCs w:val="0"/>
          <w:kern w:val="28"/>
          <w:sz w:val="24"/>
          <w:szCs w:val="24"/>
        </w:rPr>
        <w:t xml:space="preserve">using the method of Ivanova et al. (2006). </w:t>
      </w:r>
      <w:r w:rsidR="002E0A85" w:rsidRPr="009F594E">
        <w:rPr>
          <w:rFonts w:ascii="Calibri" w:hAnsi="Calibri" w:cs="Calibri"/>
          <w:b w:val="0"/>
          <w:bCs w:val="0"/>
          <w:sz w:val="24"/>
        </w:rPr>
        <w:t>S</w:t>
      </w:r>
      <w:r w:rsidR="002E0A85" w:rsidRPr="009F594E">
        <w:rPr>
          <w:rFonts w:ascii="Calibri" w:hAnsi="Calibri" w:cs="Calibri"/>
          <w:b w:val="0"/>
          <w:bCs w:val="0"/>
          <w:sz w:val="24"/>
          <w:szCs w:val="24"/>
        </w:rPr>
        <w:t>amples will be genotyped at 11 microsatellite markers and one sex identification marker</w:t>
      </w:r>
      <w:r w:rsidR="002E0A85">
        <w:rPr>
          <w:rFonts w:ascii="Calibri" w:hAnsi="Calibri" w:cs="Calibri"/>
          <w:b w:val="0"/>
          <w:bCs w:val="0"/>
          <w:sz w:val="24"/>
          <w:szCs w:val="24"/>
        </w:rPr>
        <w:t>.</w:t>
      </w:r>
      <w:r w:rsidR="002E0A85">
        <w:rPr>
          <w:rFonts w:ascii="Calibri" w:hAnsi="Calibri" w:cs="Calibri"/>
          <w:b w:val="0"/>
          <w:bCs w:val="0"/>
          <w:kern w:val="28"/>
          <w:sz w:val="24"/>
          <w:szCs w:val="24"/>
        </w:rPr>
        <w:t xml:space="preserve"> </w:t>
      </w:r>
    </w:p>
    <w:p w14:paraId="4136A05D" w14:textId="17C7D3E8" w:rsidR="001D30FA" w:rsidRPr="009F594E" w:rsidRDefault="00B86837" w:rsidP="00B86837">
      <w:pPr>
        <w:pStyle w:val="Heading3"/>
        <w:rPr>
          <w:rFonts w:ascii="Calibri" w:hAnsi="Calibri" w:cs="Calibri"/>
          <w:b w:val="0"/>
          <w:bCs w:val="0"/>
          <w:kern w:val="28"/>
          <w:sz w:val="24"/>
          <w:szCs w:val="24"/>
        </w:rPr>
      </w:pPr>
      <w:r w:rsidRPr="009F594E">
        <w:rPr>
          <w:rFonts w:ascii="Calibri" w:hAnsi="Calibri" w:cs="Calibri"/>
          <w:b w:val="0"/>
          <w:bCs w:val="0"/>
          <w:kern w:val="28"/>
          <w:sz w:val="24"/>
          <w:szCs w:val="24"/>
        </w:rPr>
        <w:t xml:space="preserve">     </w:t>
      </w:r>
      <w:r w:rsidR="00F63763" w:rsidRPr="009F594E">
        <w:rPr>
          <w:rFonts w:ascii="Calibri" w:hAnsi="Calibri" w:cs="Calibri"/>
          <w:b w:val="0"/>
          <w:bCs w:val="0"/>
          <w:kern w:val="28"/>
          <w:sz w:val="24"/>
          <w:szCs w:val="24"/>
        </w:rPr>
        <w:t xml:space="preserve">Tissue samples have also been collected from hatchery spring Chinook </w:t>
      </w:r>
      <w:r w:rsidR="000B774E" w:rsidRPr="009F594E">
        <w:rPr>
          <w:rFonts w:ascii="Calibri" w:hAnsi="Calibri" w:cs="Calibri"/>
          <w:b w:val="0"/>
          <w:bCs w:val="0"/>
          <w:kern w:val="28"/>
          <w:sz w:val="24"/>
          <w:szCs w:val="24"/>
        </w:rPr>
        <w:t xml:space="preserve">collected at the McKenzie Hatchery and </w:t>
      </w:r>
      <w:r w:rsidR="00F63763" w:rsidRPr="009F594E">
        <w:rPr>
          <w:rFonts w:ascii="Calibri" w:hAnsi="Calibri" w:cs="Calibri"/>
          <w:b w:val="0"/>
          <w:bCs w:val="0"/>
          <w:kern w:val="28"/>
          <w:sz w:val="24"/>
          <w:szCs w:val="24"/>
        </w:rPr>
        <w:t xml:space="preserve">outplanted above Cougar Dam in 2014 (N = </w:t>
      </w:r>
      <w:del w:id="67" w:author="David Dayan" w:date="2021-12-01T22:30:00Z">
        <w:r w:rsidR="00F63763" w:rsidRPr="009F594E" w:rsidDel="004F4F72">
          <w:rPr>
            <w:rFonts w:ascii="Calibri" w:hAnsi="Calibri" w:cs="Calibri"/>
            <w:b w:val="0"/>
            <w:bCs w:val="0"/>
            <w:kern w:val="28"/>
            <w:sz w:val="24"/>
            <w:szCs w:val="24"/>
          </w:rPr>
          <w:delText>683</w:delText>
        </w:r>
      </w:del>
      <w:ins w:id="68" w:author="David Dayan" w:date="2021-12-01T22:30:00Z">
        <w:r w:rsidR="004F4F72">
          <w:rPr>
            <w:rFonts w:ascii="Calibri" w:hAnsi="Calibri" w:cs="Calibri"/>
            <w:b w:val="0"/>
            <w:bCs w:val="0"/>
            <w:kern w:val="28"/>
            <w:sz w:val="24"/>
            <w:szCs w:val="24"/>
          </w:rPr>
          <w:t>491</w:t>
        </w:r>
      </w:ins>
      <w:r w:rsidR="00F63763" w:rsidRPr="009F594E">
        <w:rPr>
          <w:rFonts w:ascii="Calibri" w:hAnsi="Calibri" w:cs="Calibri"/>
          <w:b w:val="0"/>
          <w:bCs w:val="0"/>
          <w:kern w:val="28"/>
          <w:sz w:val="24"/>
          <w:szCs w:val="24"/>
        </w:rPr>
        <w:t>), 2015 (N = 6</w:t>
      </w:r>
      <w:ins w:id="69" w:author="David Dayan" w:date="2021-12-01T22:55:00Z">
        <w:r w:rsidR="0048345F">
          <w:rPr>
            <w:rFonts w:ascii="Calibri" w:hAnsi="Calibri" w:cs="Calibri"/>
            <w:b w:val="0"/>
            <w:bCs w:val="0"/>
            <w:kern w:val="28"/>
            <w:sz w:val="24"/>
            <w:szCs w:val="24"/>
          </w:rPr>
          <w:t>00</w:t>
        </w:r>
      </w:ins>
      <w:del w:id="70" w:author="David Dayan" w:date="2021-12-01T22:31:00Z">
        <w:r w:rsidR="00F63763" w:rsidRPr="009F594E" w:rsidDel="004F4F72">
          <w:rPr>
            <w:rFonts w:ascii="Calibri" w:hAnsi="Calibri" w:cs="Calibri"/>
            <w:b w:val="0"/>
            <w:bCs w:val="0"/>
            <w:kern w:val="28"/>
            <w:sz w:val="24"/>
            <w:szCs w:val="24"/>
          </w:rPr>
          <w:delText>6</w:delText>
        </w:r>
      </w:del>
      <w:del w:id="71" w:author="David Dayan" w:date="2021-12-01T22:55:00Z">
        <w:r w:rsidR="00F63763" w:rsidRPr="009F594E" w:rsidDel="0048345F">
          <w:rPr>
            <w:rFonts w:ascii="Calibri" w:hAnsi="Calibri" w:cs="Calibri"/>
            <w:b w:val="0"/>
            <w:bCs w:val="0"/>
            <w:kern w:val="28"/>
            <w:sz w:val="24"/>
            <w:szCs w:val="24"/>
          </w:rPr>
          <w:delText>9</w:delText>
        </w:r>
      </w:del>
      <w:r w:rsidR="00F63763" w:rsidRPr="009F594E">
        <w:rPr>
          <w:rFonts w:ascii="Calibri" w:hAnsi="Calibri" w:cs="Calibri"/>
          <w:b w:val="0"/>
          <w:bCs w:val="0"/>
          <w:kern w:val="28"/>
          <w:sz w:val="24"/>
          <w:szCs w:val="24"/>
        </w:rPr>
        <w:t>), 2016 (N</w:t>
      </w:r>
      <w:r w:rsidR="002E0A85">
        <w:rPr>
          <w:rFonts w:ascii="Calibri" w:hAnsi="Calibri" w:cs="Calibri"/>
          <w:b w:val="0"/>
          <w:bCs w:val="0"/>
          <w:kern w:val="28"/>
          <w:sz w:val="24"/>
          <w:szCs w:val="24"/>
        </w:rPr>
        <w:t xml:space="preserve"> =</w:t>
      </w:r>
      <w:ins w:id="72" w:author="David Dayan" w:date="2021-10-29T16:25:00Z">
        <w:r w:rsidR="001C0F1A">
          <w:rPr>
            <w:rFonts w:ascii="Calibri" w:hAnsi="Calibri" w:cs="Calibri"/>
            <w:b w:val="0"/>
            <w:bCs w:val="0"/>
            <w:kern w:val="28"/>
            <w:sz w:val="24"/>
            <w:szCs w:val="24"/>
          </w:rPr>
          <w:t>475</w:t>
        </w:r>
      </w:ins>
      <w:del w:id="73" w:author="David Dayan" w:date="2021-10-29T16:25:00Z">
        <w:r w:rsidR="002E0A85" w:rsidDel="001C0F1A">
          <w:rPr>
            <w:rFonts w:ascii="Calibri" w:hAnsi="Calibri" w:cs="Calibri"/>
            <w:b w:val="0"/>
            <w:bCs w:val="0"/>
            <w:kern w:val="28"/>
            <w:sz w:val="24"/>
            <w:szCs w:val="24"/>
          </w:rPr>
          <w:delText>518</w:delText>
        </w:r>
      </w:del>
      <w:r w:rsidR="00F63763" w:rsidRPr="009F594E">
        <w:rPr>
          <w:rFonts w:ascii="Calibri" w:hAnsi="Calibri" w:cs="Calibri"/>
          <w:b w:val="0"/>
          <w:bCs w:val="0"/>
          <w:kern w:val="28"/>
          <w:sz w:val="24"/>
          <w:szCs w:val="24"/>
        </w:rPr>
        <w:t>)</w:t>
      </w:r>
      <w:r w:rsidR="002E1AEC" w:rsidRPr="009F594E">
        <w:rPr>
          <w:rFonts w:ascii="Calibri" w:hAnsi="Calibri" w:cs="Calibri"/>
          <w:b w:val="0"/>
          <w:bCs w:val="0"/>
          <w:kern w:val="28"/>
          <w:sz w:val="24"/>
          <w:szCs w:val="24"/>
        </w:rPr>
        <w:t xml:space="preserve">, 2017 (N = </w:t>
      </w:r>
      <w:ins w:id="74" w:author="David Dayan" w:date="2021-10-29T16:29:00Z">
        <w:r w:rsidR="00E10B21">
          <w:rPr>
            <w:rFonts w:ascii="Calibri" w:hAnsi="Calibri" w:cs="Calibri"/>
            <w:b w:val="0"/>
            <w:bCs w:val="0"/>
            <w:kern w:val="28"/>
            <w:sz w:val="24"/>
            <w:szCs w:val="24"/>
          </w:rPr>
          <w:t>4</w:t>
        </w:r>
      </w:ins>
      <w:del w:id="75" w:author="David Dayan" w:date="2021-10-29T16:29:00Z">
        <w:r w:rsidR="002E1AEC" w:rsidRPr="009F594E" w:rsidDel="00E10B21">
          <w:rPr>
            <w:rFonts w:ascii="Calibri" w:hAnsi="Calibri" w:cs="Calibri"/>
            <w:b w:val="0"/>
            <w:bCs w:val="0"/>
            <w:kern w:val="28"/>
            <w:sz w:val="24"/>
            <w:szCs w:val="24"/>
          </w:rPr>
          <w:delText>5</w:delText>
        </w:r>
      </w:del>
      <w:r w:rsidR="002E1AEC" w:rsidRPr="009F594E">
        <w:rPr>
          <w:rFonts w:ascii="Calibri" w:hAnsi="Calibri" w:cs="Calibri"/>
          <w:b w:val="0"/>
          <w:bCs w:val="0"/>
          <w:kern w:val="28"/>
          <w:sz w:val="24"/>
          <w:szCs w:val="24"/>
        </w:rPr>
        <w:t>46</w:t>
      </w:r>
      <w:r w:rsidR="00A446F2" w:rsidRPr="009F594E">
        <w:rPr>
          <w:rFonts w:ascii="Calibri" w:hAnsi="Calibri" w:cs="Calibri"/>
          <w:b w:val="0"/>
          <w:bCs w:val="0"/>
          <w:kern w:val="28"/>
          <w:sz w:val="24"/>
          <w:szCs w:val="24"/>
        </w:rPr>
        <w:t>)</w:t>
      </w:r>
      <w:r w:rsidR="002E0A85">
        <w:rPr>
          <w:rFonts w:ascii="Calibri" w:hAnsi="Calibri" w:cs="Calibri"/>
          <w:b w:val="0"/>
          <w:bCs w:val="0"/>
          <w:kern w:val="28"/>
          <w:sz w:val="24"/>
          <w:szCs w:val="24"/>
        </w:rPr>
        <w:t xml:space="preserve">, 2018 (N = 541) and 2019 (N = </w:t>
      </w:r>
      <w:ins w:id="76" w:author="David Dayan" w:date="2021-10-29T16:32:00Z">
        <w:r w:rsidR="00E10B21">
          <w:rPr>
            <w:rFonts w:ascii="Calibri" w:hAnsi="Calibri" w:cs="Calibri"/>
            <w:b w:val="0"/>
            <w:bCs w:val="0"/>
            <w:kern w:val="28"/>
            <w:sz w:val="24"/>
            <w:szCs w:val="24"/>
          </w:rPr>
          <w:t>381</w:t>
        </w:r>
      </w:ins>
      <w:del w:id="77" w:author="David Dayan" w:date="2021-10-29T16:32:00Z">
        <w:r w:rsidR="002E0A85" w:rsidDel="00E10B21">
          <w:rPr>
            <w:rFonts w:ascii="Calibri" w:hAnsi="Calibri" w:cs="Calibri"/>
            <w:b w:val="0"/>
            <w:bCs w:val="0"/>
            <w:kern w:val="28"/>
            <w:sz w:val="24"/>
            <w:szCs w:val="24"/>
          </w:rPr>
          <w:delText>451</w:delText>
        </w:r>
      </w:del>
      <w:r w:rsidR="002E0A85">
        <w:rPr>
          <w:rFonts w:ascii="Calibri" w:hAnsi="Calibri" w:cs="Calibri"/>
          <w:b w:val="0"/>
          <w:bCs w:val="0"/>
          <w:kern w:val="28"/>
          <w:sz w:val="24"/>
          <w:szCs w:val="24"/>
        </w:rPr>
        <w:t>)</w:t>
      </w:r>
      <w:r w:rsidR="00F63763" w:rsidRPr="009F594E">
        <w:rPr>
          <w:rFonts w:ascii="Calibri" w:hAnsi="Calibri" w:cs="Calibri"/>
          <w:b w:val="0"/>
          <w:bCs w:val="0"/>
          <w:kern w:val="28"/>
          <w:sz w:val="24"/>
          <w:szCs w:val="24"/>
        </w:rPr>
        <w:t xml:space="preserve">. DNA will be extracted from fin clips </w:t>
      </w:r>
      <w:del w:id="78" w:author="David Dayan" w:date="2021-10-29T16:47:00Z">
        <w:r w:rsidR="002E0A85" w:rsidDel="008E0A22">
          <w:rPr>
            <w:rFonts w:ascii="Calibri" w:hAnsi="Calibri" w:cs="Calibri"/>
            <w:b w:val="0"/>
            <w:bCs w:val="0"/>
            <w:kern w:val="28"/>
            <w:sz w:val="24"/>
            <w:szCs w:val="24"/>
          </w:rPr>
          <w:delText xml:space="preserve">collected </w:delText>
        </w:r>
      </w:del>
      <w:r w:rsidR="002E0A85">
        <w:rPr>
          <w:rFonts w:ascii="Calibri" w:hAnsi="Calibri" w:cs="Calibri"/>
          <w:b w:val="0"/>
          <w:bCs w:val="0"/>
          <w:kern w:val="28"/>
          <w:sz w:val="24"/>
          <w:szCs w:val="24"/>
        </w:rPr>
        <w:t>in 2014-201</w:t>
      </w:r>
      <w:r w:rsidR="002C7BC1">
        <w:rPr>
          <w:rFonts w:ascii="Calibri" w:hAnsi="Calibri" w:cs="Calibri"/>
          <w:b w:val="0"/>
          <w:bCs w:val="0"/>
          <w:kern w:val="28"/>
          <w:sz w:val="24"/>
          <w:szCs w:val="24"/>
        </w:rPr>
        <w:t>7</w:t>
      </w:r>
      <w:r w:rsidR="002E0A85">
        <w:rPr>
          <w:rFonts w:ascii="Calibri" w:hAnsi="Calibri" w:cs="Calibri"/>
          <w:b w:val="0"/>
          <w:bCs w:val="0"/>
          <w:kern w:val="28"/>
          <w:sz w:val="24"/>
          <w:szCs w:val="24"/>
        </w:rPr>
        <w:t xml:space="preserve"> </w:t>
      </w:r>
      <w:r w:rsidR="002E0A85" w:rsidRPr="00933012">
        <w:rPr>
          <w:rFonts w:ascii="Calibri" w:hAnsi="Calibri" w:cs="Calibri"/>
          <w:b w:val="0"/>
          <w:bCs w:val="0"/>
          <w:kern w:val="28"/>
          <w:sz w:val="24"/>
          <w:szCs w:val="24"/>
        </w:rPr>
        <w:t xml:space="preserve">(N = </w:t>
      </w:r>
      <w:r w:rsidR="002C7BC1" w:rsidRPr="00933012">
        <w:rPr>
          <w:rFonts w:ascii="Calibri" w:hAnsi="Calibri" w:cs="Calibri"/>
          <w:b w:val="0"/>
          <w:bCs w:val="0"/>
          <w:kern w:val="28"/>
          <w:sz w:val="24"/>
          <w:szCs w:val="24"/>
        </w:rPr>
        <w:t>2,</w:t>
      </w:r>
      <w:ins w:id="79" w:author="David Dayan" w:date="2021-12-01T22:32:00Z">
        <w:r w:rsidR="004F4F72">
          <w:rPr>
            <w:rFonts w:ascii="Calibri" w:hAnsi="Calibri" w:cs="Calibri"/>
            <w:b w:val="0"/>
            <w:bCs w:val="0"/>
            <w:kern w:val="28"/>
            <w:sz w:val="24"/>
            <w:szCs w:val="24"/>
          </w:rPr>
          <w:t>0</w:t>
        </w:r>
      </w:ins>
      <w:ins w:id="80" w:author="David Dayan" w:date="2021-12-01T22:56:00Z">
        <w:r w:rsidR="0048345F">
          <w:rPr>
            <w:rFonts w:ascii="Calibri" w:hAnsi="Calibri" w:cs="Calibri"/>
            <w:b w:val="0"/>
            <w:bCs w:val="0"/>
            <w:kern w:val="28"/>
            <w:sz w:val="24"/>
            <w:szCs w:val="24"/>
          </w:rPr>
          <w:t>12</w:t>
        </w:r>
      </w:ins>
      <w:del w:id="81" w:author="David Dayan" w:date="2021-10-29T16:48:00Z">
        <w:r w:rsidR="009127A7" w:rsidRPr="00933012" w:rsidDel="00643421">
          <w:rPr>
            <w:rFonts w:ascii="Calibri" w:hAnsi="Calibri" w:cs="Calibri"/>
            <w:b w:val="0"/>
            <w:bCs w:val="0"/>
            <w:kern w:val="28"/>
            <w:sz w:val="24"/>
            <w:szCs w:val="24"/>
          </w:rPr>
          <w:delText>416</w:delText>
        </w:r>
      </w:del>
      <w:r w:rsidR="002E0A85" w:rsidRPr="00933012">
        <w:rPr>
          <w:rFonts w:ascii="Calibri" w:hAnsi="Calibri" w:cs="Calibri"/>
          <w:b w:val="0"/>
          <w:bCs w:val="0"/>
          <w:kern w:val="28"/>
          <w:sz w:val="24"/>
          <w:szCs w:val="24"/>
        </w:rPr>
        <w:t xml:space="preserve">) </w:t>
      </w:r>
      <w:r w:rsidR="00F63763" w:rsidRPr="00933012">
        <w:rPr>
          <w:rFonts w:ascii="Calibri" w:hAnsi="Calibri" w:cs="Calibri"/>
          <w:b w:val="0"/>
          <w:bCs w:val="0"/>
          <w:kern w:val="28"/>
          <w:sz w:val="24"/>
          <w:szCs w:val="24"/>
        </w:rPr>
        <w:t>using</w:t>
      </w:r>
      <w:r w:rsidR="00F63763" w:rsidRPr="009F594E">
        <w:rPr>
          <w:rFonts w:ascii="Calibri" w:hAnsi="Calibri" w:cs="Calibri"/>
          <w:b w:val="0"/>
          <w:bCs w:val="0"/>
          <w:kern w:val="28"/>
          <w:sz w:val="24"/>
          <w:szCs w:val="24"/>
        </w:rPr>
        <w:t xml:space="preserve"> the method of Ivanova et al. (2006).</w:t>
      </w:r>
      <w:r w:rsidR="001D30FA" w:rsidRPr="009F594E">
        <w:rPr>
          <w:rFonts w:ascii="Calibri" w:hAnsi="Calibri" w:cs="Calibri"/>
          <w:b w:val="0"/>
          <w:bCs w:val="0"/>
          <w:kern w:val="28"/>
          <w:sz w:val="24"/>
          <w:szCs w:val="24"/>
        </w:rPr>
        <w:t xml:space="preserve"> </w:t>
      </w:r>
      <w:r w:rsidR="001D30FA" w:rsidRPr="009F594E">
        <w:rPr>
          <w:rFonts w:ascii="Calibri" w:hAnsi="Calibri" w:cs="Calibri"/>
          <w:b w:val="0"/>
          <w:bCs w:val="0"/>
          <w:sz w:val="24"/>
        </w:rPr>
        <w:t>S</w:t>
      </w:r>
      <w:r w:rsidR="001D30FA" w:rsidRPr="009F594E">
        <w:rPr>
          <w:rFonts w:ascii="Calibri" w:hAnsi="Calibri" w:cs="Calibri"/>
          <w:b w:val="0"/>
          <w:bCs w:val="0"/>
          <w:sz w:val="24"/>
          <w:szCs w:val="24"/>
        </w:rPr>
        <w:t>amples will be genotyped at 11 microsatellite markers and one sex identification marker</w:t>
      </w:r>
      <w:r w:rsidR="002E0A85">
        <w:rPr>
          <w:rFonts w:ascii="Calibri" w:hAnsi="Calibri" w:cs="Calibri"/>
          <w:b w:val="0"/>
          <w:bCs w:val="0"/>
          <w:sz w:val="24"/>
          <w:szCs w:val="24"/>
        </w:rPr>
        <w:t>.</w:t>
      </w:r>
      <w:r w:rsidR="001D30FA" w:rsidRPr="009F594E">
        <w:rPr>
          <w:rFonts w:ascii="Calibri" w:hAnsi="Calibri" w:cs="Calibri"/>
          <w:sz w:val="24"/>
          <w:szCs w:val="24"/>
        </w:rPr>
        <w:t xml:space="preserve"> </w:t>
      </w:r>
    </w:p>
    <w:bookmarkEnd w:id="11"/>
    <w:p w14:paraId="1E5A37F9" w14:textId="1BA624F7" w:rsidR="001D30FA" w:rsidRPr="001D30FA" w:rsidRDefault="001D30FA" w:rsidP="001D30FA">
      <w:pPr>
        <w:pStyle w:val="Heading3"/>
        <w:rPr>
          <w:rFonts w:ascii="Calibri" w:hAnsi="Calibri" w:cs="Calibri"/>
          <w:b w:val="0"/>
          <w:bCs w:val="0"/>
          <w:kern w:val="28"/>
          <w:sz w:val="24"/>
          <w:szCs w:val="24"/>
        </w:rPr>
      </w:pPr>
      <w:r w:rsidRPr="009F594E">
        <w:rPr>
          <w:rFonts w:ascii="Calibri" w:hAnsi="Calibri" w:cs="Calibri"/>
          <w:b w:val="0"/>
          <w:bCs w:val="0"/>
          <w:kern w:val="28"/>
          <w:sz w:val="24"/>
          <w:szCs w:val="24"/>
        </w:rPr>
        <w:t>2. Genetic-based parentage assignments will be made for all unmarked adult spring Chinook salmon</w:t>
      </w:r>
      <w:r w:rsidRPr="001D30FA">
        <w:rPr>
          <w:rFonts w:ascii="Calibri" w:hAnsi="Calibri" w:cs="Calibri"/>
          <w:b w:val="0"/>
          <w:bCs w:val="0"/>
          <w:kern w:val="28"/>
          <w:sz w:val="24"/>
          <w:szCs w:val="24"/>
        </w:rPr>
        <w:t xml:space="preserve"> sampled in the South </w:t>
      </w:r>
      <w:r>
        <w:rPr>
          <w:rFonts w:ascii="Calibri" w:hAnsi="Calibri" w:cs="Calibri"/>
          <w:b w:val="0"/>
          <w:bCs w:val="0"/>
          <w:kern w:val="28"/>
          <w:sz w:val="24"/>
          <w:szCs w:val="24"/>
        </w:rPr>
        <w:t>Fork McKenzie</w:t>
      </w:r>
      <w:r w:rsidRPr="001D30FA">
        <w:rPr>
          <w:rFonts w:ascii="Calibri" w:hAnsi="Calibri" w:cs="Calibri"/>
          <w:b w:val="0"/>
          <w:bCs w:val="0"/>
          <w:kern w:val="28"/>
          <w:sz w:val="24"/>
          <w:szCs w:val="24"/>
        </w:rPr>
        <w:t xml:space="preserve"> River in 2016-20</w:t>
      </w:r>
      <w:ins w:id="82" w:author="Kathleen O'Malley" w:date="2021-11-12T14:11:00Z">
        <w:r w:rsidR="005B1A80">
          <w:rPr>
            <w:rFonts w:ascii="Calibri" w:hAnsi="Calibri" w:cs="Calibri"/>
            <w:b w:val="0"/>
            <w:bCs w:val="0"/>
            <w:kern w:val="28"/>
            <w:sz w:val="24"/>
            <w:szCs w:val="24"/>
          </w:rPr>
          <w:t>20</w:t>
        </w:r>
      </w:ins>
      <w:del w:id="83" w:author="Kathleen O'Malley" w:date="2021-11-12T14:11:00Z">
        <w:r w:rsidRPr="001D30FA" w:rsidDel="005B1A80">
          <w:rPr>
            <w:rFonts w:ascii="Calibri" w:hAnsi="Calibri" w:cs="Calibri"/>
            <w:b w:val="0"/>
            <w:bCs w:val="0"/>
            <w:kern w:val="28"/>
            <w:sz w:val="24"/>
            <w:szCs w:val="24"/>
          </w:rPr>
          <w:delText>19</w:delText>
        </w:r>
      </w:del>
      <w:r w:rsidRPr="001D30FA">
        <w:rPr>
          <w:rFonts w:ascii="Calibri" w:hAnsi="Calibri" w:cs="Calibri"/>
          <w:b w:val="0"/>
          <w:bCs w:val="0"/>
          <w:kern w:val="28"/>
          <w:sz w:val="24"/>
          <w:szCs w:val="24"/>
        </w:rPr>
        <w:t xml:space="preserve"> using genotypes from salmon previously released above </w:t>
      </w:r>
      <w:r w:rsidR="00016D54">
        <w:rPr>
          <w:rFonts w:ascii="Calibri" w:hAnsi="Calibri" w:cs="Calibri"/>
          <w:b w:val="0"/>
          <w:bCs w:val="0"/>
          <w:kern w:val="28"/>
          <w:sz w:val="24"/>
          <w:szCs w:val="24"/>
        </w:rPr>
        <w:t>Cougar</w:t>
      </w:r>
      <w:r w:rsidRPr="001D30FA">
        <w:rPr>
          <w:rFonts w:ascii="Calibri" w:hAnsi="Calibri" w:cs="Calibri"/>
          <w:b w:val="0"/>
          <w:bCs w:val="0"/>
          <w:kern w:val="28"/>
          <w:sz w:val="24"/>
          <w:szCs w:val="24"/>
        </w:rPr>
        <w:t xml:space="preserve"> Dam as potential parents in </w:t>
      </w:r>
      <w:commentRangeStart w:id="84"/>
      <w:r w:rsidRPr="001D30FA">
        <w:rPr>
          <w:rFonts w:ascii="Calibri" w:hAnsi="Calibri" w:cs="Calibri"/>
          <w:b w:val="0"/>
          <w:bCs w:val="0"/>
          <w:kern w:val="28"/>
          <w:sz w:val="24"/>
          <w:szCs w:val="24"/>
        </w:rPr>
        <w:t>2011</w:t>
      </w:r>
      <w:commentRangeEnd w:id="84"/>
      <w:r w:rsidR="005B1A80">
        <w:rPr>
          <w:rStyle w:val="CommentReference"/>
          <w:rFonts w:cs="Times New Roman"/>
          <w:b w:val="0"/>
          <w:bCs w:val="0"/>
        </w:rPr>
        <w:commentReference w:id="84"/>
      </w:r>
      <w:r w:rsidRPr="001D30FA">
        <w:rPr>
          <w:rFonts w:ascii="Calibri" w:hAnsi="Calibri" w:cs="Calibri"/>
          <w:b w:val="0"/>
          <w:bCs w:val="0"/>
          <w:kern w:val="28"/>
          <w:sz w:val="24"/>
          <w:szCs w:val="24"/>
        </w:rPr>
        <w:t xml:space="preserve">-2016.  Two analytical approaches will be used as implemented in the software programs: CERVUS (Kalinowski et al. 2007), and COLONY (Wang and </w:t>
      </w:r>
      <w:proofErr w:type="spellStart"/>
      <w:r w:rsidRPr="001D30FA">
        <w:rPr>
          <w:rFonts w:ascii="Calibri" w:hAnsi="Calibri" w:cs="Calibri"/>
          <w:b w:val="0"/>
          <w:bCs w:val="0"/>
          <w:kern w:val="28"/>
          <w:sz w:val="24"/>
          <w:szCs w:val="24"/>
        </w:rPr>
        <w:t>Santure</w:t>
      </w:r>
      <w:proofErr w:type="spellEnd"/>
      <w:r w:rsidRPr="001D30FA">
        <w:rPr>
          <w:rFonts w:ascii="Calibri" w:hAnsi="Calibri" w:cs="Calibri"/>
          <w:b w:val="0"/>
          <w:bCs w:val="0"/>
          <w:kern w:val="28"/>
          <w:sz w:val="24"/>
          <w:szCs w:val="24"/>
        </w:rPr>
        <w:t xml:space="preserve"> 2009). </w:t>
      </w:r>
    </w:p>
    <w:p w14:paraId="3F5FAF2D" w14:textId="4A1B9DD6" w:rsidR="0065349A" w:rsidRDefault="001D30FA" w:rsidP="001D30FA">
      <w:pPr>
        <w:pStyle w:val="Heading3"/>
        <w:rPr>
          <w:rFonts w:ascii="Calibri" w:hAnsi="Calibri" w:cs="Calibri"/>
          <w:b w:val="0"/>
          <w:bCs w:val="0"/>
          <w:kern w:val="28"/>
          <w:sz w:val="24"/>
          <w:szCs w:val="24"/>
        </w:rPr>
      </w:pPr>
      <w:r w:rsidRPr="001D30FA">
        <w:rPr>
          <w:rFonts w:ascii="Calibri" w:hAnsi="Calibri" w:cs="Calibri"/>
          <w:b w:val="0"/>
          <w:bCs w:val="0"/>
          <w:kern w:val="28"/>
          <w:sz w:val="24"/>
          <w:szCs w:val="24"/>
        </w:rPr>
        <w:t xml:space="preserve">3. General Linear Models (GLM) will be used to estimate the effect of alternate release strategies (i.e. site and date), when possible, on the total lifetime fitness of adult spring Chinook salmon transported above </w:t>
      </w:r>
      <w:r w:rsidR="00016D54">
        <w:rPr>
          <w:rFonts w:ascii="Calibri" w:hAnsi="Calibri" w:cs="Calibri"/>
          <w:b w:val="0"/>
          <w:bCs w:val="0"/>
          <w:kern w:val="28"/>
          <w:sz w:val="24"/>
          <w:szCs w:val="24"/>
        </w:rPr>
        <w:t>Couga</w:t>
      </w:r>
      <w:r w:rsidRPr="001D30FA">
        <w:rPr>
          <w:rFonts w:ascii="Calibri" w:hAnsi="Calibri" w:cs="Calibri"/>
          <w:b w:val="0"/>
          <w:bCs w:val="0"/>
          <w:kern w:val="28"/>
          <w:sz w:val="24"/>
          <w:szCs w:val="24"/>
        </w:rPr>
        <w:t xml:space="preserve">r Dam in </w:t>
      </w:r>
      <w:commentRangeStart w:id="85"/>
      <w:r w:rsidRPr="001D30FA">
        <w:rPr>
          <w:rFonts w:ascii="Calibri" w:hAnsi="Calibri" w:cs="Calibri"/>
          <w:b w:val="0"/>
          <w:bCs w:val="0"/>
          <w:kern w:val="28"/>
          <w:sz w:val="24"/>
          <w:szCs w:val="24"/>
        </w:rPr>
        <w:t>2011</w:t>
      </w:r>
      <w:commentRangeEnd w:id="85"/>
      <w:r w:rsidR="005B1A80">
        <w:rPr>
          <w:rStyle w:val="CommentReference"/>
          <w:rFonts w:cs="Times New Roman"/>
          <w:b w:val="0"/>
          <w:bCs w:val="0"/>
        </w:rPr>
        <w:commentReference w:id="85"/>
      </w:r>
      <w:r w:rsidRPr="001D30FA">
        <w:rPr>
          <w:rFonts w:ascii="Calibri" w:hAnsi="Calibri" w:cs="Calibri"/>
          <w:b w:val="0"/>
          <w:bCs w:val="0"/>
          <w:kern w:val="28"/>
          <w:sz w:val="24"/>
          <w:szCs w:val="24"/>
        </w:rPr>
        <w:t>-201</w:t>
      </w:r>
      <w:r w:rsidR="009127A7">
        <w:rPr>
          <w:rFonts w:ascii="Calibri" w:hAnsi="Calibri" w:cs="Calibri"/>
          <w:b w:val="0"/>
          <w:bCs w:val="0"/>
          <w:kern w:val="28"/>
          <w:sz w:val="24"/>
          <w:szCs w:val="24"/>
        </w:rPr>
        <w:t>5</w:t>
      </w:r>
      <w:r w:rsidRPr="001D30FA">
        <w:rPr>
          <w:rFonts w:ascii="Calibri" w:hAnsi="Calibri" w:cs="Calibri"/>
          <w:b w:val="0"/>
          <w:bCs w:val="0"/>
          <w:kern w:val="28"/>
          <w:sz w:val="24"/>
          <w:szCs w:val="24"/>
        </w:rPr>
        <w:t>.</w:t>
      </w:r>
    </w:p>
    <w:p w14:paraId="288F9DD9" w14:textId="774227F1"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4. A Chi-square test will be used to compare the parentage assignment rate of adult</w:t>
      </w:r>
      <w:r w:rsidR="001D30FA" w:rsidRPr="001D30FA">
        <w:rPr>
          <w:rFonts w:ascii="Calibri" w:hAnsi="Calibri" w:cs="Calibri"/>
          <w:b w:val="0"/>
          <w:bCs w:val="0"/>
          <w:kern w:val="28"/>
          <w:sz w:val="24"/>
          <w:szCs w:val="24"/>
        </w:rPr>
        <w:t xml:space="preserve"> </w:t>
      </w:r>
      <w:r>
        <w:rPr>
          <w:rFonts w:ascii="Calibri" w:hAnsi="Calibri" w:cs="Calibri"/>
          <w:b w:val="0"/>
          <w:bCs w:val="0"/>
          <w:kern w:val="28"/>
          <w:sz w:val="24"/>
          <w:szCs w:val="24"/>
        </w:rPr>
        <w:t>Chinook salmon that enter the trap and haul facility prior to and after September 1</w:t>
      </w:r>
      <w:r w:rsidRPr="0065349A">
        <w:rPr>
          <w:rFonts w:ascii="Calibri" w:hAnsi="Calibri" w:cs="Calibri"/>
          <w:b w:val="0"/>
          <w:bCs w:val="0"/>
          <w:kern w:val="28"/>
          <w:sz w:val="24"/>
          <w:szCs w:val="24"/>
          <w:vertAlign w:val="superscript"/>
        </w:rPr>
        <w:t>st</w:t>
      </w:r>
      <w:r>
        <w:rPr>
          <w:rFonts w:ascii="Calibri" w:hAnsi="Calibri" w:cs="Calibri"/>
          <w:b w:val="0"/>
          <w:bCs w:val="0"/>
          <w:kern w:val="28"/>
          <w:sz w:val="24"/>
          <w:szCs w:val="24"/>
        </w:rPr>
        <w:t>.</w:t>
      </w:r>
      <w:r w:rsidR="001D30FA" w:rsidRPr="001D30FA">
        <w:rPr>
          <w:rFonts w:ascii="Calibri" w:hAnsi="Calibri" w:cs="Calibri"/>
          <w:b w:val="0"/>
          <w:bCs w:val="0"/>
          <w:kern w:val="28"/>
          <w:sz w:val="24"/>
          <w:szCs w:val="24"/>
        </w:rPr>
        <w:t xml:space="preserve"> </w:t>
      </w:r>
    </w:p>
    <w:p w14:paraId="361F073D" w14:textId="5AE24A51"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5</w:t>
      </w:r>
      <w:r w:rsidR="001D30FA" w:rsidRPr="001D30FA">
        <w:rPr>
          <w:rFonts w:ascii="Calibri" w:hAnsi="Calibri" w:cs="Calibri"/>
          <w:b w:val="0"/>
          <w:bCs w:val="0"/>
          <w:kern w:val="28"/>
          <w:sz w:val="24"/>
          <w:szCs w:val="24"/>
        </w:rPr>
        <w:t xml:space="preserve">. Cohort Replacement Rate (CRR) of Chinook salmon outplanted above </w:t>
      </w:r>
      <w:r w:rsidR="00095DE3">
        <w:rPr>
          <w:rFonts w:ascii="Calibri" w:hAnsi="Calibri" w:cs="Calibri"/>
          <w:b w:val="0"/>
          <w:bCs w:val="0"/>
          <w:kern w:val="28"/>
          <w:sz w:val="24"/>
          <w:szCs w:val="24"/>
        </w:rPr>
        <w:t xml:space="preserve">Cougar </w:t>
      </w:r>
      <w:r w:rsidR="001D30FA" w:rsidRPr="001D30FA">
        <w:rPr>
          <w:rFonts w:ascii="Calibri" w:hAnsi="Calibri" w:cs="Calibri"/>
          <w:b w:val="0"/>
          <w:bCs w:val="0"/>
          <w:kern w:val="28"/>
          <w:sz w:val="24"/>
          <w:szCs w:val="24"/>
        </w:rPr>
        <w:t xml:space="preserve">Dam in </w:t>
      </w:r>
      <w:commentRangeStart w:id="86"/>
      <w:r w:rsidR="001D30FA" w:rsidRPr="001D30FA">
        <w:rPr>
          <w:rFonts w:ascii="Calibri" w:hAnsi="Calibri" w:cs="Calibri"/>
          <w:b w:val="0"/>
          <w:bCs w:val="0"/>
          <w:kern w:val="28"/>
          <w:sz w:val="24"/>
          <w:szCs w:val="24"/>
        </w:rPr>
        <w:t>2011</w:t>
      </w:r>
      <w:commentRangeEnd w:id="86"/>
      <w:r w:rsidR="005B1A80">
        <w:rPr>
          <w:rStyle w:val="CommentReference"/>
          <w:rFonts w:cs="Times New Roman"/>
          <w:b w:val="0"/>
          <w:bCs w:val="0"/>
        </w:rPr>
        <w:commentReference w:id="86"/>
      </w:r>
      <w:r w:rsidR="001D30FA" w:rsidRPr="001D30FA">
        <w:rPr>
          <w:rFonts w:ascii="Calibri" w:hAnsi="Calibri" w:cs="Calibri"/>
          <w:b w:val="0"/>
          <w:bCs w:val="0"/>
          <w:kern w:val="28"/>
          <w:sz w:val="24"/>
          <w:szCs w:val="24"/>
        </w:rPr>
        <w:t>-201</w:t>
      </w:r>
      <w:r w:rsidR="009127A7">
        <w:rPr>
          <w:rFonts w:ascii="Calibri" w:hAnsi="Calibri" w:cs="Calibri"/>
          <w:b w:val="0"/>
          <w:bCs w:val="0"/>
          <w:kern w:val="28"/>
          <w:sz w:val="24"/>
          <w:szCs w:val="24"/>
        </w:rPr>
        <w:t>5</w:t>
      </w:r>
      <w:r w:rsidR="001D30FA" w:rsidRPr="001D30FA">
        <w:rPr>
          <w:rFonts w:ascii="Calibri" w:hAnsi="Calibri" w:cs="Calibri"/>
          <w:b w:val="0"/>
          <w:bCs w:val="0"/>
          <w:kern w:val="28"/>
          <w:sz w:val="24"/>
          <w:szCs w:val="24"/>
        </w:rPr>
        <w:t xml:space="preserve"> will be estimated as the mean number of adult Chinook salmon produced per adult spawner.</w:t>
      </w:r>
    </w:p>
    <w:p w14:paraId="55093963" w14:textId="4D6E29B3"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6</w:t>
      </w:r>
      <w:r w:rsidR="001D30FA" w:rsidRPr="001D30FA">
        <w:rPr>
          <w:rFonts w:ascii="Calibri" w:hAnsi="Calibri" w:cs="Calibri"/>
          <w:b w:val="0"/>
          <w:bCs w:val="0"/>
          <w:kern w:val="28"/>
          <w:sz w:val="24"/>
          <w:szCs w:val="24"/>
        </w:rPr>
        <w:t>. Single generation (</w:t>
      </w:r>
      <w:proofErr w:type="spellStart"/>
      <w:r w:rsidR="001D30FA" w:rsidRPr="001D30FA">
        <w:rPr>
          <w:rFonts w:ascii="Calibri" w:hAnsi="Calibri" w:cs="Calibri"/>
          <w:b w:val="0"/>
          <w:bCs w:val="0"/>
          <w:kern w:val="28"/>
          <w:sz w:val="24"/>
          <w:szCs w:val="24"/>
        </w:rPr>
        <w:t>Waples</w:t>
      </w:r>
      <w:proofErr w:type="spellEnd"/>
      <w:r w:rsidR="001D30FA" w:rsidRPr="001D30FA">
        <w:rPr>
          <w:rFonts w:ascii="Calibri" w:hAnsi="Calibri" w:cs="Calibri"/>
          <w:b w:val="0"/>
          <w:bCs w:val="0"/>
          <w:kern w:val="28"/>
          <w:sz w:val="24"/>
          <w:szCs w:val="24"/>
        </w:rPr>
        <w:t xml:space="preserve"> and Do 2008; </w:t>
      </w:r>
      <w:proofErr w:type="spellStart"/>
      <w:r w:rsidR="001D30FA" w:rsidRPr="001D30FA">
        <w:rPr>
          <w:rFonts w:ascii="Calibri" w:hAnsi="Calibri" w:cs="Calibri"/>
          <w:b w:val="0"/>
          <w:bCs w:val="0"/>
          <w:kern w:val="28"/>
          <w:sz w:val="24"/>
          <w:szCs w:val="24"/>
        </w:rPr>
        <w:t>Tallmon</w:t>
      </w:r>
      <w:proofErr w:type="spellEnd"/>
      <w:r w:rsidR="001D30FA" w:rsidRPr="001D30FA">
        <w:rPr>
          <w:rFonts w:ascii="Calibri" w:hAnsi="Calibri" w:cs="Calibri"/>
          <w:b w:val="0"/>
          <w:bCs w:val="0"/>
          <w:kern w:val="28"/>
          <w:sz w:val="24"/>
          <w:szCs w:val="24"/>
        </w:rPr>
        <w:t xml:space="preserve"> et al. 2008) and cross generation methods (</w:t>
      </w:r>
      <w:proofErr w:type="spellStart"/>
      <w:r w:rsidR="001D30FA" w:rsidRPr="001D30FA">
        <w:rPr>
          <w:rFonts w:ascii="Calibri" w:hAnsi="Calibri" w:cs="Calibri"/>
          <w:b w:val="0"/>
          <w:bCs w:val="0"/>
          <w:kern w:val="28"/>
          <w:sz w:val="24"/>
          <w:szCs w:val="24"/>
        </w:rPr>
        <w:t>Waples</w:t>
      </w:r>
      <w:proofErr w:type="spellEnd"/>
      <w:r w:rsidR="001D30FA" w:rsidRPr="001D30FA">
        <w:rPr>
          <w:rFonts w:ascii="Calibri" w:hAnsi="Calibri" w:cs="Calibri"/>
          <w:b w:val="0"/>
          <w:bCs w:val="0"/>
          <w:kern w:val="28"/>
          <w:sz w:val="24"/>
          <w:szCs w:val="24"/>
        </w:rPr>
        <w:t xml:space="preserve"> 1989, 2005; Frankham 1995) will be used to estimate the effective number of breeders of spring Chinook salmon transported above </w:t>
      </w:r>
      <w:r w:rsidR="00095DE3">
        <w:rPr>
          <w:rFonts w:ascii="Calibri" w:hAnsi="Calibri" w:cs="Calibri"/>
          <w:b w:val="0"/>
          <w:bCs w:val="0"/>
          <w:kern w:val="28"/>
          <w:sz w:val="24"/>
          <w:szCs w:val="24"/>
        </w:rPr>
        <w:t>Cougar</w:t>
      </w:r>
      <w:r w:rsidR="001D30FA" w:rsidRPr="001D30FA">
        <w:rPr>
          <w:rFonts w:ascii="Calibri" w:hAnsi="Calibri" w:cs="Calibri"/>
          <w:b w:val="0"/>
          <w:bCs w:val="0"/>
          <w:kern w:val="28"/>
          <w:sz w:val="24"/>
          <w:szCs w:val="24"/>
        </w:rPr>
        <w:t xml:space="preserve"> Dam in </w:t>
      </w:r>
      <w:commentRangeStart w:id="87"/>
      <w:r w:rsidR="001D30FA" w:rsidRPr="001D30FA">
        <w:rPr>
          <w:rFonts w:ascii="Calibri" w:hAnsi="Calibri" w:cs="Calibri"/>
          <w:b w:val="0"/>
          <w:bCs w:val="0"/>
          <w:kern w:val="28"/>
          <w:sz w:val="24"/>
          <w:szCs w:val="24"/>
        </w:rPr>
        <w:t>2011</w:t>
      </w:r>
      <w:commentRangeEnd w:id="87"/>
      <w:r w:rsidR="005B1A80">
        <w:rPr>
          <w:rStyle w:val="CommentReference"/>
          <w:rFonts w:cs="Times New Roman"/>
          <w:b w:val="0"/>
          <w:bCs w:val="0"/>
        </w:rPr>
        <w:commentReference w:id="87"/>
      </w:r>
      <w:r w:rsidR="001D30FA" w:rsidRPr="001D30FA">
        <w:rPr>
          <w:rFonts w:ascii="Calibri" w:hAnsi="Calibri" w:cs="Calibri"/>
          <w:b w:val="0"/>
          <w:bCs w:val="0"/>
          <w:kern w:val="28"/>
          <w:sz w:val="24"/>
          <w:szCs w:val="24"/>
        </w:rPr>
        <w:t>-201</w:t>
      </w:r>
      <w:r w:rsidR="009127A7">
        <w:rPr>
          <w:rFonts w:ascii="Calibri" w:hAnsi="Calibri" w:cs="Calibri"/>
          <w:b w:val="0"/>
          <w:bCs w:val="0"/>
          <w:kern w:val="28"/>
          <w:sz w:val="24"/>
          <w:szCs w:val="24"/>
        </w:rPr>
        <w:t>5</w:t>
      </w:r>
      <w:r w:rsidR="001D30FA" w:rsidRPr="001D30FA">
        <w:rPr>
          <w:rFonts w:ascii="Calibri" w:hAnsi="Calibri" w:cs="Calibri"/>
          <w:b w:val="0"/>
          <w:bCs w:val="0"/>
          <w:kern w:val="28"/>
          <w:sz w:val="24"/>
          <w:szCs w:val="24"/>
        </w:rPr>
        <w:t xml:space="preserve">. </w:t>
      </w:r>
    </w:p>
    <w:p w14:paraId="5DEB6E2B" w14:textId="2D921D3C"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7</w:t>
      </w:r>
      <w:r w:rsidR="001D30FA" w:rsidRPr="001D30FA">
        <w:rPr>
          <w:rFonts w:ascii="Calibri" w:hAnsi="Calibri" w:cs="Calibri"/>
          <w:b w:val="0"/>
          <w:bCs w:val="0"/>
          <w:kern w:val="28"/>
          <w:sz w:val="24"/>
          <w:szCs w:val="24"/>
        </w:rPr>
        <w:t xml:space="preserve">. The abundance and age structure of assigned adult offspring returns </w:t>
      </w:r>
      <w:ins w:id="88" w:author="O Malley, Kathleen G" w:date="2021-11-12T14:12:00Z">
        <w:r w:rsidR="005B1A80">
          <w:rPr>
            <w:rFonts w:ascii="Calibri" w:hAnsi="Calibri" w:cs="Calibri"/>
            <w:b w:val="0"/>
            <w:bCs w:val="0"/>
            <w:kern w:val="28"/>
            <w:sz w:val="24"/>
            <w:szCs w:val="24"/>
          </w:rPr>
          <w:t xml:space="preserve">in 2016 – 2020 </w:t>
        </w:r>
      </w:ins>
      <w:r w:rsidR="001D30FA" w:rsidRPr="001D30FA">
        <w:rPr>
          <w:rFonts w:ascii="Calibri" w:hAnsi="Calibri" w:cs="Calibri"/>
          <w:b w:val="0"/>
          <w:bCs w:val="0"/>
          <w:kern w:val="28"/>
          <w:sz w:val="24"/>
          <w:szCs w:val="24"/>
        </w:rPr>
        <w:t>will be determined through genetic parentage analyses.</w:t>
      </w:r>
    </w:p>
    <w:p w14:paraId="00D87EE7" w14:textId="38055FBD" w:rsidR="005636DC" w:rsidRPr="00F63763" w:rsidRDefault="005636DC" w:rsidP="00F63763">
      <w:pPr>
        <w:pStyle w:val="Heading3"/>
        <w:rPr>
          <w:rFonts w:ascii="Calibri" w:hAnsi="Calibri" w:cs="Calibri"/>
          <w:b w:val="0"/>
          <w:bCs w:val="0"/>
          <w:kern w:val="28"/>
          <w:sz w:val="24"/>
          <w:szCs w:val="24"/>
        </w:rPr>
      </w:pPr>
    </w:p>
    <w:p w14:paraId="0B169AF5" w14:textId="020147A9" w:rsidR="00032E04" w:rsidRPr="003C730B" w:rsidRDefault="003C730B" w:rsidP="00032E04">
      <w:pPr>
        <w:rPr>
          <w:rFonts w:ascii="Calibri" w:hAnsi="Calibri" w:cs="Calibri"/>
          <w:b/>
          <w:bCs/>
          <w:sz w:val="24"/>
        </w:rPr>
      </w:pPr>
      <w:r w:rsidRPr="003C730B">
        <w:rPr>
          <w:rFonts w:ascii="Calibri" w:hAnsi="Calibri" w:cs="Calibri"/>
          <w:b/>
          <w:bCs/>
          <w:sz w:val="24"/>
        </w:rPr>
        <w:t>References</w:t>
      </w:r>
    </w:p>
    <w:p w14:paraId="0626D865" w14:textId="77777777" w:rsidR="003C730B" w:rsidRPr="003C730B" w:rsidRDefault="003C730B" w:rsidP="00032E04">
      <w:pPr>
        <w:rPr>
          <w:rFonts w:ascii="Calibri" w:hAnsi="Calibri" w:cs="Calibri"/>
          <w:sz w:val="24"/>
        </w:rPr>
      </w:pPr>
    </w:p>
    <w:p w14:paraId="16B78256" w14:textId="5A13EAEB" w:rsidR="003C730B" w:rsidRDefault="003C730B" w:rsidP="003C730B">
      <w:pPr>
        <w:rPr>
          <w:rFonts w:ascii="Calibri" w:hAnsi="Calibri" w:cs="Calibri"/>
          <w:sz w:val="24"/>
        </w:rPr>
      </w:pPr>
      <w:r w:rsidRPr="003C730B">
        <w:rPr>
          <w:rFonts w:ascii="Calibri" w:hAnsi="Calibri" w:cs="Calibri"/>
          <w:sz w:val="24"/>
        </w:rPr>
        <w:t xml:space="preserve">Banks, M.A., O’Malley, K.G., Sard, N., Jacobson, D.P., </w:t>
      </w:r>
      <w:proofErr w:type="spellStart"/>
      <w:r w:rsidRPr="003C730B">
        <w:rPr>
          <w:rFonts w:ascii="Calibri" w:hAnsi="Calibri" w:cs="Calibri"/>
          <w:sz w:val="24"/>
        </w:rPr>
        <w:t>Hogansen</w:t>
      </w:r>
      <w:proofErr w:type="spellEnd"/>
      <w:r w:rsidRPr="003C730B">
        <w:rPr>
          <w:rFonts w:ascii="Calibri" w:hAnsi="Calibri" w:cs="Calibri"/>
          <w:sz w:val="24"/>
        </w:rPr>
        <w:t xml:space="preserve">, M., Schroeder, K., and </w:t>
      </w:r>
    </w:p>
    <w:p w14:paraId="190FDAD6" w14:textId="22A3A2B6" w:rsidR="003C730B" w:rsidRDefault="003C730B" w:rsidP="003C730B">
      <w:pPr>
        <w:ind w:firstLine="720"/>
        <w:rPr>
          <w:rFonts w:ascii="Calibri" w:hAnsi="Calibri" w:cs="Calibri"/>
          <w:sz w:val="24"/>
        </w:rPr>
      </w:pPr>
      <w:r w:rsidRPr="003C730B">
        <w:rPr>
          <w:rFonts w:ascii="Calibri" w:hAnsi="Calibri" w:cs="Calibri"/>
          <w:sz w:val="24"/>
        </w:rPr>
        <w:t xml:space="preserve">Johnson, M.A. (2013) Genetic pedigree analysis of spring Chinook salmon outplanted </w:t>
      </w:r>
    </w:p>
    <w:p w14:paraId="1D705EA6" w14:textId="7C39B70A" w:rsidR="00032E04" w:rsidRDefault="003C730B" w:rsidP="003C730B">
      <w:pPr>
        <w:ind w:firstLine="720"/>
        <w:rPr>
          <w:rFonts w:ascii="Calibri" w:hAnsi="Calibri" w:cs="Calibri"/>
          <w:sz w:val="24"/>
        </w:rPr>
      </w:pPr>
      <w:r>
        <w:rPr>
          <w:rFonts w:ascii="Calibri" w:hAnsi="Calibri" w:cs="Calibri"/>
          <w:sz w:val="24"/>
        </w:rPr>
        <w:t>a</w:t>
      </w:r>
      <w:r w:rsidRPr="003C730B">
        <w:rPr>
          <w:rFonts w:ascii="Calibri" w:hAnsi="Calibri" w:cs="Calibri"/>
          <w:sz w:val="24"/>
        </w:rPr>
        <w:t>bove Cougar Dam, South Fork McKenzie river. U.S. Army Corps of Engineers.</w:t>
      </w:r>
    </w:p>
    <w:p w14:paraId="4D3002A1" w14:textId="45E1A80A" w:rsidR="003C730B" w:rsidRDefault="003C730B" w:rsidP="003C730B">
      <w:pPr>
        <w:rPr>
          <w:rFonts w:ascii="Calibri" w:hAnsi="Calibri" w:cs="Calibri"/>
          <w:sz w:val="24"/>
        </w:rPr>
      </w:pPr>
    </w:p>
    <w:p w14:paraId="071E4803" w14:textId="3CC692C7" w:rsidR="003C730B" w:rsidRDefault="003C730B" w:rsidP="003C730B">
      <w:pPr>
        <w:rPr>
          <w:rFonts w:ascii="Calibri" w:hAnsi="Calibri" w:cs="Calibri"/>
          <w:sz w:val="24"/>
        </w:rPr>
      </w:pPr>
      <w:r w:rsidRPr="003C730B">
        <w:rPr>
          <w:rFonts w:ascii="Calibri" w:hAnsi="Calibri" w:cs="Calibri"/>
          <w:sz w:val="24"/>
        </w:rPr>
        <w:t xml:space="preserve">Banks, M.A., O’Malley, K.G., Sard, N., Jacobson, D.P., </w:t>
      </w:r>
      <w:proofErr w:type="spellStart"/>
      <w:r w:rsidRPr="003C730B">
        <w:rPr>
          <w:rFonts w:ascii="Calibri" w:hAnsi="Calibri" w:cs="Calibri"/>
          <w:sz w:val="24"/>
        </w:rPr>
        <w:t>Hogansen</w:t>
      </w:r>
      <w:proofErr w:type="spellEnd"/>
      <w:r w:rsidRPr="003C730B">
        <w:rPr>
          <w:rFonts w:ascii="Calibri" w:hAnsi="Calibri" w:cs="Calibri"/>
          <w:sz w:val="24"/>
        </w:rPr>
        <w:t xml:space="preserve">, M., Schroeder, K., and </w:t>
      </w:r>
    </w:p>
    <w:p w14:paraId="2FBD44AD" w14:textId="0D181BAF" w:rsidR="003C730B" w:rsidRDefault="003C730B" w:rsidP="003C730B">
      <w:pPr>
        <w:ind w:firstLine="720"/>
        <w:rPr>
          <w:rFonts w:ascii="Calibri" w:hAnsi="Calibri" w:cs="Calibri"/>
          <w:sz w:val="24"/>
        </w:rPr>
      </w:pPr>
      <w:r w:rsidRPr="003C730B">
        <w:rPr>
          <w:rFonts w:ascii="Calibri" w:hAnsi="Calibri" w:cs="Calibri"/>
          <w:sz w:val="24"/>
        </w:rPr>
        <w:t xml:space="preserve">Johnson, M.A. (2014) Monitoring the spring Chinook salmon reintroduction above </w:t>
      </w:r>
    </w:p>
    <w:p w14:paraId="7CF86165" w14:textId="2AB2DCE1" w:rsidR="003C730B" w:rsidRDefault="003C730B" w:rsidP="003C730B">
      <w:pPr>
        <w:ind w:firstLine="720"/>
        <w:rPr>
          <w:rFonts w:ascii="Calibri" w:hAnsi="Calibri" w:cs="Calibri"/>
          <w:sz w:val="24"/>
        </w:rPr>
      </w:pPr>
      <w:r w:rsidRPr="003C730B">
        <w:rPr>
          <w:rFonts w:ascii="Calibri" w:hAnsi="Calibri" w:cs="Calibri"/>
          <w:sz w:val="24"/>
        </w:rPr>
        <w:t xml:space="preserve">Cougar Dam, South Fork McKenzie River, 2007-2013. U.S. Army Corps of Engineers. </w:t>
      </w:r>
    </w:p>
    <w:p w14:paraId="2AD07F27" w14:textId="1BAAC5B9" w:rsidR="003C730B" w:rsidRDefault="003C730B" w:rsidP="003C730B">
      <w:pPr>
        <w:rPr>
          <w:rFonts w:ascii="Calibri" w:hAnsi="Calibri" w:cs="Calibri"/>
          <w:sz w:val="24"/>
        </w:rPr>
      </w:pPr>
    </w:p>
    <w:p w14:paraId="3D974E9B" w14:textId="77777777" w:rsidR="003C730B" w:rsidRDefault="003C730B" w:rsidP="003C730B">
      <w:pPr>
        <w:rPr>
          <w:rFonts w:ascii="Calibri" w:hAnsi="Calibri" w:cs="Calibri"/>
          <w:sz w:val="24"/>
        </w:rPr>
      </w:pPr>
      <w:r w:rsidRPr="003C730B">
        <w:rPr>
          <w:rFonts w:ascii="Calibri" w:hAnsi="Calibri" w:cs="Calibri"/>
          <w:sz w:val="24"/>
        </w:rPr>
        <w:t xml:space="preserve">Banks, M.A., Sard, N.M., O’Malley, K.G., Jacobson, D.P., </w:t>
      </w:r>
      <w:proofErr w:type="spellStart"/>
      <w:r w:rsidRPr="003C730B">
        <w:rPr>
          <w:rFonts w:ascii="Calibri" w:hAnsi="Calibri" w:cs="Calibri"/>
          <w:sz w:val="24"/>
        </w:rPr>
        <w:t>Hogansen</w:t>
      </w:r>
      <w:proofErr w:type="spellEnd"/>
      <w:r w:rsidRPr="003C730B">
        <w:rPr>
          <w:rFonts w:ascii="Calibri" w:hAnsi="Calibri" w:cs="Calibri"/>
          <w:sz w:val="24"/>
        </w:rPr>
        <w:t>, M., Johnson, M.A.</w:t>
      </w:r>
      <w:r>
        <w:rPr>
          <w:rFonts w:ascii="Calibri" w:hAnsi="Calibri" w:cs="Calibri"/>
          <w:sz w:val="24"/>
        </w:rPr>
        <w:t xml:space="preserve"> </w:t>
      </w:r>
      <w:r w:rsidRPr="003C730B">
        <w:rPr>
          <w:rFonts w:ascii="Calibri" w:hAnsi="Calibri" w:cs="Calibri"/>
          <w:sz w:val="24"/>
        </w:rPr>
        <w:t xml:space="preserve">(2016) A </w:t>
      </w:r>
    </w:p>
    <w:p w14:paraId="021B47B7" w14:textId="77777777" w:rsidR="003C730B" w:rsidRDefault="003C730B" w:rsidP="003C730B">
      <w:pPr>
        <w:ind w:firstLine="720"/>
        <w:rPr>
          <w:rFonts w:ascii="Calibri" w:hAnsi="Calibri" w:cs="Calibri"/>
          <w:sz w:val="24"/>
        </w:rPr>
      </w:pPr>
      <w:r w:rsidRPr="003C730B">
        <w:rPr>
          <w:rFonts w:ascii="Calibri" w:hAnsi="Calibri" w:cs="Calibri"/>
          <w:sz w:val="24"/>
        </w:rPr>
        <w:t xml:space="preserve">genetics-based evaluation of the spring Chinook salmon reintroduction program above Cougar </w:t>
      </w:r>
    </w:p>
    <w:p w14:paraId="57CD782D" w14:textId="77777777" w:rsidR="009F594E" w:rsidRDefault="003C730B" w:rsidP="003C730B">
      <w:pPr>
        <w:ind w:firstLine="720"/>
        <w:rPr>
          <w:rFonts w:ascii="Calibri" w:hAnsi="Calibri" w:cs="Calibri"/>
          <w:sz w:val="24"/>
        </w:rPr>
      </w:pPr>
      <w:r w:rsidRPr="003C730B">
        <w:rPr>
          <w:rFonts w:ascii="Calibri" w:hAnsi="Calibri" w:cs="Calibri"/>
          <w:sz w:val="24"/>
        </w:rPr>
        <w:t>Dam, South Fork McKenzie River, 2013-2015. U.S. Army Corps of Engineers.</w:t>
      </w:r>
    </w:p>
    <w:p w14:paraId="4F49070B" w14:textId="77777777" w:rsidR="0065349A" w:rsidRDefault="0065349A" w:rsidP="003C730B">
      <w:pPr>
        <w:ind w:firstLine="720"/>
        <w:rPr>
          <w:rFonts w:ascii="Calibri" w:hAnsi="Calibri" w:cs="Calibri"/>
          <w:sz w:val="24"/>
        </w:rPr>
      </w:pPr>
    </w:p>
    <w:p w14:paraId="00883A28" w14:textId="77777777" w:rsidR="009F594E" w:rsidRDefault="009F594E" w:rsidP="009F594E">
      <w:pPr>
        <w:rPr>
          <w:rFonts w:ascii="Calibri" w:hAnsi="Calibri" w:cs="Calibri"/>
          <w:sz w:val="24"/>
        </w:rPr>
      </w:pPr>
      <w:r w:rsidRPr="00AD45CE">
        <w:rPr>
          <w:rFonts w:ascii="Calibri" w:hAnsi="Calibri" w:cs="Calibri"/>
          <w:sz w:val="24"/>
        </w:rPr>
        <w:t xml:space="preserve">Evans, M.L., Hard, J.J., Black, A.N., Sard, N.M., O’Malley, K.G. (2019) A quantitative genetic analysis of </w:t>
      </w:r>
    </w:p>
    <w:p w14:paraId="052BC1EA" w14:textId="77777777" w:rsidR="009F594E" w:rsidRDefault="009F594E" w:rsidP="009F594E">
      <w:pPr>
        <w:ind w:firstLine="720"/>
        <w:rPr>
          <w:rFonts w:ascii="Calibri" w:hAnsi="Calibri" w:cs="Calibri"/>
          <w:sz w:val="24"/>
        </w:rPr>
      </w:pPr>
      <w:r w:rsidRPr="00AD45CE">
        <w:rPr>
          <w:rFonts w:ascii="Calibri" w:hAnsi="Calibri" w:cs="Calibri"/>
          <w:sz w:val="24"/>
        </w:rPr>
        <w:t xml:space="preserve">life-history traits and lifetime reproductive success in reintroduced Chinook salmon.  </w:t>
      </w:r>
    </w:p>
    <w:p w14:paraId="017019C9" w14:textId="6CB16300" w:rsidR="003C730B" w:rsidRDefault="009F594E" w:rsidP="009F594E">
      <w:pPr>
        <w:ind w:firstLine="720"/>
        <w:rPr>
          <w:rFonts w:ascii="Calibri" w:hAnsi="Calibri" w:cs="Calibri"/>
          <w:sz w:val="24"/>
        </w:rPr>
      </w:pPr>
      <w:r>
        <w:rPr>
          <w:rFonts w:ascii="Calibri" w:hAnsi="Calibri" w:cs="Calibri"/>
          <w:sz w:val="24"/>
        </w:rPr>
        <w:t>C</w:t>
      </w:r>
      <w:r w:rsidRPr="00AD45CE">
        <w:rPr>
          <w:rFonts w:ascii="Calibri" w:hAnsi="Calibri" w:cs="Calibri"/>
          <w:sz w:val="24"/>
        </w:rPr>
        <w:t xml:space="preserve">onservation Genetics, 20, 781-799. </w:t>
      </w:r>
      <w:r w:rsidR="003C730B" w:rsidRPr="003C730B">
        <w:rPr>
          <w:rFonts w:ascii="Calibri" w:hAnsi="Calibri" w:cs="Calibri"/>
          <w:sz w:val="24"/>
        </w:rPr>
        <w:t xml:space="preserve"> </w:t>
      </w:r>
    </w:p>
    <w:p w14:paraId="6C2FE837" w14:textId="77777777" w:rsidR="009F594E" w:rsidRDefault="009F594E" w:rsidP="009F594E">
      <w:pPr>
        <w:rPr>
          <w:rFonts w:ascii="Calibri" w:hAnsi="Calibri" w:cs="Calibri"/>
          <w:sz w:val="24"/>
        </w:rPr>
      </w:pPr>
    </w:p>
    <w:p w14:paraId="594CFD83" w14:textId="77777777" w:rsidR="009F594E" w:rsidRDefault="005248E7" w:rsidP="005248E7">
      <w:pPr>
        <w:rPr>
          <w:rFonts w:ascii="Calibri" w:hAnsi="Calibri" w:cs="Calibri"/>
          <w:sz w:val="24"/>
        </w:rPr>
      </w:pPr>
      <w:r w:rsidRPr="005248E7">
        <w:rPr>
          <w:rFonts w:ascii="Calibri" w:hAnsi="Calibri" w:cs="Calibri"/>
          <w:sz w:val="24"/>
        </w:rPr>
        <w:t xml:space="preserve">Sard, N.M., O’Malley, K.G., Jacobson, D.P., </w:t>
      </w:r>
      <w:proofErr w:type="spellStart"/>
      <w:r w:rsidRPr="005248E7">
        <w:rPr>
          <w:rFonts w:ascii="Calibri" w:hAnsi="Calibri" w:cs="Calibri"/>
          <w:sz w:val="24"/>
        </w:rPr>
        <w:t>Hogansen</w:t>
      </w:r>
      <w:proofErr w:type="spellEnd"/>
      <w:r w:rsidRPr="005248E7">
        <w:rPr>
          <w:rFonts w:ascii="Calibri" w:hAnsi="Calibri" w:cs="Calibri"/>
          <w:sz w:val="24"/>
        </w:rPr>
        <w:t xml:space="preserve">, M., Schroeder, K., Johnson, M.A., Banks, M.A. </w:t>
      </w:r>
    </w:p>
    <w:p w14:paraId="78F67B94" w14:textId="77777777" w:rsidR="009F594E" w:rsidRPr="009F594E" w:rsidRDefault="009F594E" w:rsidP="009F594E">
      <w:pPr>
        <w:ind w:firstLine="720"/>
        <w:rPr>
          <w:rFonts w:ascii="Calibri" w:hAnsi="Calibri" w:cs="Calibri"/>
          <w:i/>
          <w:iCs/>
          <w:sz w:val="24"/>
        </w:rPr>
      </w:pPr>
      <w:r>
        <w:rPr>
          <w:rFonts w:ascii="Calibri" w:hAnsi="Calibri" w:cs="Calibri"/>
          <w:sz w:val="24"/>
        </w:rPr>
        <w:t>(</w:t>
      </w:r>
      <w:r w:rsidR="005248E7" w:rsidRPr="005248E7">
        <w:rPr>
          <w:rFonts w:ascii="Calibri" w:hAnsi="Calibri" w:cs="Calibri"/>
          <w:sz w:val="24"/>
        </w:rPr>
        <w:t>2015) Factors influencing spawner success in a spring Chinook salmon (</w:t>
      </w:r>
      <w:r w:rsidR="005248E7" w:rsidRPr="009F594E">
        <w:rPr>
          <w:rFonts w:ascii="Calibri" w:hAnsi="Calibri" w:cs="Calibri"/>
          <w:i/>
          <w:iCs/>
          <w:sz w:val="24"/>
        </w:rPr>
        <w:t xml:space="preserve">Oncorhynchus </w:t>
      </w:r>
    </w:p>
    <w:p w14:paraId="48ED1F74" w14:textId="77777777" w:rsidR="009F594E" w:rsidRDefault="005248E7" w:rsidP="009F594E">
      <w:pPr>
        <w:ind w:firstLine="720"/>
        <w:rPr>
          <w:rFonts w:ascii="Calibri" w:hAnsi="Calibri" w:cs="Calibri"/>
          <w:sz w:val="24"/>
        </w:rPr>
      </w:pPr>
      <w:r w:rsidRPr="009F594E">
        <w:rPr>
          <w:rFonts w:ascii="Calibri" w:hAnsi="Calibri" w:cs="Calibri"/>
          <w:i/>
          <w:iCs/>
          <w:sz w:val="24"/>
        </w:rPr>
        <w:t>tshawytscha</w:t>
      </w:r>
      <w:r w:rsidRPr="005248E7">
        <w:rPr>
          <w:rFonts w:ascii="Calibri" w:hAnsi="Calibri" w:cs="Calibri"/>
          <w:sz w:val="24"/>
        </w:rPr>
        <w:t xml:space="preserve">) reintroduction program. Canadian Journal of Fisheries and Aquatic Sciences, 72, </w:t>
      </w:r>
    </w:p>
    <w:p w14:paraId="5AA91B52" w14:textId="4BDC826D" w:rsidR="005248E7" w:rsidRPr="003C730B" w:rsidRDefault="005248E7" w:rsidP="009F594E">
      <w:pPr>
        <w:ind w:firstLine="720"/>
        <w:rPr>
          <w:rFonts w:ascii="Calibri" w:hAnsi="Calibri" w:cs="Calibri"/>
          <w:sz w:val="24"/>
        </w:rPr>
      </w:pPr>
      <w:r w:rsidRPr="005248E7">
        <w:rPr>
          <w:rFonts w:ascii="Calibri" w:hAnsi="Calibri" w:cs="Calibri"/>
          <w:sz w:val="24"/>
        </w:rPr>
        <w:t xml:space="preserve">1390-1397. </w:t>
      </w:r>
    </w:p>
    <w:p w14:paraId="43B8577F" w14:textId="5C35A997" w:rsidR="00032E04" w:rsidRDefault="00032E04" w:rsidP="00032E04">
      <w:pPr>
        <w:rPr>
          <w:rFonts w:ascii="Calibri" w:hAnsi="Calibri" w:cs="Calibri"/>
          <w:sz w:val="24"/>
        </w:rPr>
      </w:pPr>
    </w:p>
    <w:p w14:paraId="7570BD06" w14:textId="77777777" w:rsidR="009F594E" w:rsidRDefault="009F594E" w:rsidP="009F594E">
      <w:pPr>
        <w:rPr>
          <w:rFonts w:ascii="Calibri" w:hAnsi="Calibri" w:cs="Calibri"/>
          <w:sz w:val="24"/>
        </w:rPr>
      </w:pPr>
      <w:r w:rsidRPr="009F594E">
        <w:rPr>
          <w:rFonts w:ascii="Calibri" w:hAnsi="Calibri" w:cs="Calibri"/>
          <w:sz w:val="24"/>
        </w:rPr>
        <w:t xml:space="preserve">Sard, N.M., Johnson, M.A., Jacobson, D.P., </w:t>
      </w:r>
      <w:proofErr w:type="spellStart"/>
      <w:r w:rsidRPr="009F594E">
        <w:rPr>
          <w:rFonts w:ascii="Calibri" w:hAnsi="Calibri" w:cs="Calibri"/>
          <w:sz w:val="24"/>
        </w:rPr>
        <w:t>Hogansen</w:t>
      </w:r>
      <w:proofErr w:type="spellEnd"/>
      <w:r w:rsidRPr="009F594E">
        <w:rPr>
          <w:rFonts w:ascii="Calibri" w:hAnsi="Calibri" w:cs="Calibri"/>
          <w:sz w:val="24"/>
        </w:rPr>
        <w:t xml:space="preserve">, M.J., O’Malley, K.G., Banks, M.A. (2016) </w:t>
      </w:r>
      <w:r w:rsidRPr="009F594E">
        <w:rPr>
          <w:rFonts w:ascii="Calibri" w:hAnsi="Calibri" w:cs="Calibri"/>
          <w:sz w:val="24"/>
        </w:rPr>
        <w:tab/>
        <w:t xml:space="preserve">Genetic monitoring guides adaptive management of a migratory fish reintroduction program. </w:t>
      </w:r>
    </w:p>
    <w:p w14:paraId="11B7DD13" w14:textId="116BB502" w:rsidR="009F594E" w:rsidRPr="003C730B" w:rsidRDefault="009F594E" w:rsidP="009F594E">
      <w:pPr>
        <w:ind w:firstLine="720"/>
        <w:rPr>
          <w:rFonts w:ascii="Calibri" w:hAnsi="Calibri" w:cs="Calibri"/>
          <w:sz w:val="24"/>
        </w:rPr>
      </w:pPr>
      <w:r w:rsidRPr="009F594E">
        <w:rPr>
          <w:rFonts w:ascii="Calibri" w:hAnsi="Calibri" w:cs="Calibri"/>
          <w:sz w:val="24"/>
        </w:rPr>
        <w:t xml:space="preserve">Animal Conservation, 19, 570-577. </w:t>
      </w:r>
    </w:p>
    <w:p w14:paraId="5D9A5AB3" w14:textId="0596646A" w:rsidR="00032E04" w:rsidRPr="003C730B" w:rsidRDefault="00032E04" w:rsidP="00032E04">
      <w:pPr>
        <w:rPr>
          <w:rFonts w:ascii="Calibri" w:hAnsi="Calibri" w:cs="Calibri"/>
          <w:sz w:val="24"/>
        </w:rPr>
      </w:pPr>
    </w:p>
    <w:p w14:paraId="7596F2BF" w14:textId="3AEB8B17" w:rsidR="00032E04" w:rsidRPr="003C730B" w:rsidRDefault="00032E04" w:rsidP="00032E04">
      <w:pPr>
        <w:rPr>
          <w:rFonts w:ascii="Calibri" w:hAnsi="Calibri" w:cs="Calibri"/>
          <w:sz w:val="24"/>
        </w:rPr>
      </w:pPr>
    </w:p>
    <w:p w14:paraId="7943B503" w14:textId="77777777" w:rsidR="00032E04" w:rsidRPr="003C730B" w:rsidRDefault="00032E04" w:rsidP="00032E04">
      <w:pPr>
        <w:rPr>
          <w:rFonts w:ascii="Calibri" w:hAnsi="Calibri" w:cs="Calibri"/>
          <w:sz w:val="24"/>
        </w:rPr>
      </w:pPr>
    </w:p>
    <w:p w14:paraId="7FFD6A43" w14:textId="77777777" w:rsidR="005636DC" w:rsidRPr="003C730B" w:rsidRDefault="005636DC" w:rsidP="00032E04">
      <w:pPr>
        <w:rPr>
          <w:rFonts w:ascii="Calibri" w:hAnsi="Calibri" w:cs="Calibri"/>
          <w:sz w:val="24"/>
        </w:rPr>
      </w:pPr>
    </w:p>
    <w:p w14:paraId="22711B27" w14:textId="682B7A09" w:rsidR="00497250" w:rsidRDefault="00497250" w:rsidP="00497250">
      <w:pPr>
        <w:rPr>
          <w:rFonts w:ascii="Calibri" w:hAnsi="Calibri" w:cs="Calibri"/>
          <w:sz w:val="24"/>
        </w:rPr>
      </w:pPr>
    </w:p>
    <w:sectPr w:rsidR="00497250" w:rsidSect="00B67AF5">
      <w:footerReference w:type="even" r:id="rId14"/>
      <w:footerReference w:type="default" r:id="rId15"/>
      <w:pgSz w:w="12240" w:h="15840"/>
      <w:pgMar w:top="1080" w:right="1080" w:bottom="1080" w:left="10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thleen O'Malley" w:date="2021-11-12T13:31:00Z" w:initials="OMKG">
    <w:p w14:paraId="66D61002" w14:textId="77777777" w:rsidR="00330523" w:rsidRDefault="00330523">
      <w:pPr>
        <w:pStyle w:val="CommentText"/>
      </w:pPr>
      <w:r>
        <w:rPr>
          <w:rStyle w:val="CommentReference"/>
        </w:rPr>
        <w:annotationRef/>
      </w:r>
      <w:r>
        <w:t>In rereading the 2015 SF McKenzie technical report, I was reminded that Nick included age-3 to age-6 adult returns as potential progeny. In the three other systems North Santiam, South Santiam and Fall Creek, we only include age-3 to age-5 adult progeny in our assignments. I’ve inserted some notes below to capture this.</w:t>
      </w:r>
    </w:p>
    <w:p w14:paraId="1ACB67C4" w14:textId="77777777" w:rsidR="00330523" w:rsidRDefault="00330523">
      <w:pPr>
        <w:pStyle w:val="CommentText"/>
      </w:pPr>
    </w:p>
    <w:p w14:paraId="4331B4B0" w14:textId="77777777" w:rsidR="00330523" w:rsidRDefault="00330523">
      <w:pPr>
        <w:pStyle w:val="CommentText"/>
      </w:pPr>
      <w:r>
        <w:t>I also made some other revisions to clarify a few points.</w:t>
      </w:r>
    </w:p>
    <w:p w14:paraId="7F8A8CF4" w14:textId="77777777" w:rsidR="00EF1A59" w:rsidRDefault="00EF1A59">
      <w:pPr>
        <w:pStyle w:val="CommentText"/>
      </w:pPr>
    </w:p>
    <w:p w14:paraId="4BC4251B" w14:textId="77777777" w:rsidR="00EF1A59" w:rsidRDefault="00EF1A59">
      <w:pPr>
        <w:pStyle w:val="CommentText"/>
      </w:pPr>
      <w:r>
        <w:t>I appreciate you sending the “sample summary” document. I’ve inserted a few comments on that. If you could read through and accept edits and delete comments that have been addressed and send it back to me, that would be great. It can be our working document.</w:t>
      </w:r>
    </w:p>
    <w:p w14:paraId="464F2812" w14:textId="77777777" w:rsidR="00EF1A59" w:rsidRDefault="00EF1A59">
      <w:pPr>
        <w:pStyle w:val="CommentText"/>
      </w:pPr>
    </w:p>
    <w:p w14:paraId="6112687E" w14:textId="2C1D4A02" w:rsidR="00EF1A59" w:rsidRDefault="00EF1A59">
      <w:pPr>
        <w:pStyle w:val="CommentText"/>
      </w:pPr>
      <w:r>
        <w:t>Also, if you could use track changes below to update the sample numbers where necessary, and send it back to me, that would be great too.</w:t>
      </w:r>
    </w:p>
  </w:comment>
  <w:comment w:id="1" w:author="Kathleen O'Malley" w:date="2021-11-12T13:48:00Z" w:initials="OMKG">
    <w:p w14:paraId="0D79E588" w14:textId="12BE8AA6" w:rsidR="008659F0" w:rsidRDefault="008659F0">
      <w:pPr>
        <w:pStyle w:val="CommentText"/>
      </w:pPr>
      <w:r>
        <w:rPr>
          <w:rStyle w:val="CommentReference"/>
        </w:rPr>
        <w:annotationRef/>
      </w:r>
      <w:r>
        <w:t xml:space="preserve">TLF estimate for 2010 </w:t>
      </w:r>
      <w:r w:rsidR="004E02EC">
        <w:t xml:space="preserve">cohort </w:t>
      </w:r>
      <w:r>
        <w:t>is incomplete since it did no</w:t>
      </w:r>
      <w:r w:rsidR="00CD74A8">
        <w:t xml:space="preserve">t incorporate the 2016 adult returns. I suggest we determine how many fish sampled in 2016 </w:t>
      </w:r>
      <w:r w:rsidR="004E02EC">
        <w:t xml:space="preserve">are progeny of </w:t>
      </w:r>
      <w:r w:rsidR="00CD74A8">
        <w:t>2010 parents. We can then determine the best way to incorporate this information into the final report. My initial thought</w:t>
      </w:r>
      <w:r w:rsidR="00F56BF0">
        <w:t>/hope</w:t>
      </w:r>
      <w:r w:rsidR="00CD74A8">
        <w:t xml:space="preserve"> is that the numb</w:t>
      </w:r>
      <w:r w:rsidR="00534FBE">
        <w:t>er of 2010 parents that assign to 2016 adult returns will likely be low so we can just state the numbers but not redo all of the analyses for the 2010 cohort.</w:t>
      </w:r>
    </w:p>
  </w:comment>
  <w:comment w:id="2" w:author="Kathleen O'Malley" w:date="2021-11-12T13:46:00Z" w:initials="OMKG">
    <w:p w14:paraId="180878F3" w14:textId="083B856D" w:rsidR="008659F0" w:rsidRDefault="008659F0">
      <w:pPr>
        <w:pStyle w:val="CommentText"/>
      </w:pPr>
      <w:r>
        <w:rPr>
          <w:rStyle w:val="CommentReference"/>
        </w:rPr>
        <w:annotationRef/>
      </w:r>
      <w:r>
        <w:t>Technically we won’t be estimating TLF for fish reintroduced in 2015 since we won’t be including potential age-6 adult offspring. We will just want to note this throughout the final report.</w:t>
      </w:r>
    </w:p>
  </w:comment>
  <w:comment w:id="4" w:author="Kathleen O'Malley" w:date="2021-11-12T13:47:00Z" w:initials="OMKG">
    <w:p w14:paraId="523F641C" w14:textId="017047E0" w:rsidR="008659F0" w:rsidRDefault="008659F0">
      <w:pPr>
        <w:pStyle w:val="CommentText"/>
      </w:pPr>
      <w:r>
        <w:rPr>
          <w:rStyle w:val="CommentReference"/>
        </w:rPr>
        <w:annotationRef/>
      </w:r>
      <w:r>
        <w:t>This is just to distinguish from the sampled carcasses which will not include samples from 2020.</w:t>
      </w:r>
    </w:p>
  </w:comment>
  <w:comment w:id="6" w:author="Kathleen O'Malley" w:date="2021-11-12T13:55:00Z" w:initials="OMKG">
    <w:p w14:paraId="35949C6E" w14:textId="5A0C7CBC" w:rsidR="00F56BF0" w:rsidRDefault="00F56BF0">
      <w:pPr>
        <w:pStyle w:val="CommentText"/>
      </w:pPr>
      <w:r>
        <w:rPr>
          <w:rStyle w:val="CommentReference"/>
        </w:rPr>
        <w:annotationRef/>
      </w:r>
      <w:r>
        <w:t>See my note about 2010 above</w:t>
      </w:r>
    </w:p>
  </w:comment>
  <w:comment w:id="7" w:author="Kathleen O'Malley" w:date="2021-11-12T13:48:00Z" w:initials="OMKG">
    <w:p w14:paraId="5CD1131F" w14:textId="493F570A" w:rsidR="008659F0" w:rsidRDefault="008659F0">
      <w:pPr>
        <w:pStyle w:val="CommentText"/>
      </w:pPr>
      <w:r>
        <w:rPr>
          <w:rStyle w:val="CommentReference"/>
        </w:rPr>
        <w:annotationRef/>
      </w:r>
      <w:r>
        <w:t>Same comments as above.</w:t>
      </w:r>
    </w:p>
  </w:comment>
  <w:comment w:id="8" w:author="Kathleen O'Malley" w:date="2021-11-12T13:55:00Z" w:initials="OMKG">
    <w:p w14:paraId="3F3ED68F" w14:textId="1549C512" w:rsidR="00F56BF0" w:rsidRDefault="00F56BF0">
      <w:pPr>
        <w:pStyle w:val="CommentText"/>
      </w:pPr>
      <w:r>
        <w:rPr>
          <w:rStyle w:val="CommentReference"/>
        </w:rPr>
        <w:annotationRef/>
      </w:r>
      <w:r>
        <w:t>See my note about 2010 above</w:t>
      </w:r>
    </w:p>
  </w:comment>
  <w:comment w:id="9" w:author="Kathleen O'Malley" w:date="2021-11-12T13:55:00Z" w:initials="OMKG">
    <w:p w14:paraId="4BCF1BA2" w14:textId="4DBFD009" w:rsidR="00F56BF0" w:rsidRDefault="00F56BF0">
      <w:pPr>
        <w:pStyle w:val="CommentText"/>
      </w:pPr>
      <w:r>
        <w:rPr>
          <w:rStyle w:val="CommentReference"/>
        </w:rPr>
        <w:annotationRef/>
      </w:r>
      <w:r>
        <w:t>See my note about 2010 above</w:t>
      </w:r>
    </w:p>
  </w:comment>
  <w:comment w:id="10" w:author="Kathleen O'Malley" w:date="2021-11-12T13:57:00Z" w:initials="OMKG">
    <w:p w14:paraId="21ED4B09" w14:textId="4994C855" w:rsidR="009B78D4" w:rsidRDefault="009B78D4">
      <w:pPr>
        <w:pStyle w:val="CommentText"/>
      </w:pPr>
      <w:r>
        <w:rPr>
          <w:rStyle w:val="CommentReference"/>
        </w:rPr>
        <w:annotationRef/>
      </w:r>
      <w:r>
        <w:t>See my note about 2010</w:t>
      </w:r>
    </w:p>
  </w:comment>
  <w:comment w:id="12" w:author="David Dayan" w:date="2021-10-29T16:18:00Z" w:initials="DD">
    <w:p w14:paraId="3154971C" w14:textId="344D4F62" w:rsidR="001C0F1A" w:rsidRDefault="001C0F1A">
      <w:pPr>
        <w:pStyle w:val="CommentText"/>
      </w:pPr>
      <w:r>
        <w:rPr>
          <w:rStyle w:val="CommentReference"/>
        </w:rPr>
        <w:annotationRef/>
      </w:r>
      <w:r w:rsidR="000B6EE0">
        <w:rPr>
          <w:noProof/>
        </w:rPr>
        <w:t>very few "unmarked adult spring Chinook sampled at the trap " are released above the dam. Nearly all are released in the mainstem or in the tailrace below the dam.</w:t>
      </w:r>
    </w:p>
  </w:comment>
  <w:comment w:id="13" w:author="Kathleen O'Malley" w:date="2021-11-12T14:04:00Z" w:initials="OMKG">
    <w:p w14:paraId="4D7C603C" w14:textId="1BDE3F0F" w:rsidR="005A4BD9" w:rsidRDefault="005A4BD9">
      <w:pPr>
        <w:pStyle w:val="CommentText"/>
      </w:pPr>
      <w:r>
        <w:rPr>
          <w:rStyle w:val="CommentReference"/>
        </w:rPr>
        <w:annotationRef/>
      </w:r>
      <w:r>
        <w:t>I’m slightly confused by this statement. The Cougar Trap was built so that NOR Chinook could be reintroduced above Cougar Dam?</w:t>
      </w:r>
    </w:p>
  </w:comment>
  <w:comment w:id="14" w:author="David Dayan" w:date="2021-10-29T16:21:00Z" w:initials="DD">
    <w:p w14:paraId="17E521F4" w14:textId="77777777" w:rsidR="001C0F1A" w:rsidRDefault="001C0F1A">
      <w:pPr>
        <w:pStyle w:val="CommentText"/>
        <w:rPr>
          <w:rFonts w:ascii="Calibri" w:hAnsi="Calibri" w:cs="Calibri"/>
          <w:kern w:val="28"/>
          <w:sz w:val="24"/>
          <w:szCs w:val="24"/>
        </w:rPr>
      </w:pPr>
      <w:r>
        <w:rPr>
          <w:rStyle w:val="CommentReference"/>
        </w:rPr>
        <w:annotationRef/>
      </w:r>
      <w:r>
        <w:rPr>
          <w:rFonts w:ascii="Calibri" w:hAnsi="Calibri" w:cs="Calibri"/>
          <w:kern w:val="28"/>
          <w:sz w:val="24"/>
          <w:szCs w:val="24"/>
        </w:rPr>
        <w:t>“</w:t>
      </w:r>
      <w:r w:rsidRPr="009F594E">
        <w:rPr>
          <w:rFonts w:ascii="Calibri" w:hAnsi="Calibri" w:cs="Calibri"/>
          <w:kern w:val="28"/>
          <w:sz w:val="24"/>
          <w:szCs w:val="24"/>
        </w:rPr>
        <w:t>unmarked adult spring Chinook salmon sampled at the Trap</w:t>
      </w:r>
      <w:r>
        <w:rPr>
          <w:rFonts w:ascii="Calibri" w:hAnsi="Calibri" w:cs="Calibri"/>
          <w:kern w:val="28"/>
          <w:sz w:val="24"/>
          <w:szCs w:val="24"/>
        </w:rPr>
        <w:t>” are mostly released below the dam at the tailrace, or in the mainstem.</w:t>
      </w:r>
    </w:p>
    <w:p w14:paraId="59FB1229" w14:textId="12459076" w:rsidR="00E10B21" w:rsidRDefault="00E10B21">
      <w:pPr>
        <w:pStyle w:val="CommentText"/>
        <w:rPr>
          <w:rFonts w:ascii="Calibri" w:hAnsi="Calibri" w:cs="Calibri"/>
          <w:kern w:val="28"/>
          <w:sz w:val="24"/>
          <w:szCs w:val="24"/>
        </w:rPr>
      </w:pPr>
      <w:r>
        <w:rPr>
          <w:rFonts w:ascii="Calibri" w:hAnsi="Calibri" w:cs="Calibri"/>
          <w:kern w:val="28"/>
          <w:sz w:val="24"/>
          <w:szCs w:val="24"/>
        </w:rPr>
        <w:t>Deleted this statement so the following number reflects all NOR Cougar trap samples regardless of outplant strategy</w:t>
      </w:r>
      <w:r w:rsidR="00643421">
        <w:rPr>
          <w:rFonts w:ascii="Calibri" w:hAnsi="Calibri" w:cs="Calibri"/>
          <w:kern w:val="28"/>
          <w:sz w:val="24"/>
          <w:szCs w:val="24"/>
        </w:rPr>
        <w:t>. This requires fewer changes than if we only counted NOR releases above the dam and allows this paragraph to reflect potential offspring.</w:t>
      </w:r>
    </w:p>
    <w:p w14:paraId="3204800E" w14:textId="0E5EDB12" w:rsidR="00643421" w:rsidRPr="00643421" w:rsidRDefault="00643421">
      <w:pPr>
        <w:pStyle w:val="CommentText"/>
        <w:rPr>
          <w:rFonts w:ascii="Calibri" w:hAnsi="Calibri" w:cs="Calibri"/>
          <w:kern w:val="28"/>
          <w:sz w:val="24"/>
          <w:szCs w:val="24"/>
        </w:rPr>
      </w:pPr>
      <w:r>
        <w:rPr>
          <w:rFonts w:ascii="Calibri" w:hAnsi="Calibri" w:cs="Calibri"/>
          <w:kern w:val="28"/>
          <w:sz w:val="24"/>
          <w:szCs w:val="24"/>
        </w:rPr>
        <w:t xml:space="preserve">I also added NOR individuals from the spawning ground survey to the proposal here because they are also potential offspring and many still need genotyping. </w:t>
      </w:r>
    </w:p>
  </w:comment>
  <w:comment w:id="16" w:author="David Dayan" w:date="2021-10-29T16:28:00Z" w:initials="DD">
    <w:p w14:paraId="33364D94" w14:textId="0DDE23DC" w:rsidR="00E10B21" w:rsidRPr="00E10B21" w:rsidRDefault="00E10B21">
      <w:pPr>
        <w:pStyle w:val="CommentText"/>
        <w:rPr>
          <w:rFonts w:asciiTheme="majorHAnsi" w:hAnsiTheme="majorHAnsi" w:cstheme="majorHAnsi"/>
        </w:rPr>
      </w:pPr>
      <w:r>
        <w:rPr>
          <w:rStyle w:val="CommentReference"/>
        </w:rPr>
        <w:annotationRef/>
      </w:r>
      <w:r w:rsidRPr="00E10B21">
        <w:rPr>
          <w:rFonts w:asciiTheme="majorHAnsi" w:hAnsiTheme="majorHAnsi" w:cstheme="majorHAnsi"/>
        </w:rPr>
        <w:t>Including individuals from the trap with no NOR/HOR info that might be offspring</w:t>
      </w:r>
    </w:p>
  </w:comment>
  <w:comment w:id="84" w:author="Kathleen O'Malley" w:date="2021-11-12T14:11:00Z" w:initials="OMKG">
    <w:p w14:paraId="51F3EFA3" w14:textId="175FA349" w:rsidR="005B1A80" w:rsidRDefault="005B1A80">
      <w:pPr>
        <w:pStyle w:val="CommentText"/>
      </w:pPr>
      <w:r>
        <w:rPr>
          <w:rStyle w:val="CommentReference"/>
        </w:rPr>
        <w:annotationRef/>
      </w:r>
      <w:r>
        <w:t>See my comments about 2010</w:t>
      </w:r>
    </w:p>
  </w:comment>
  <w:comment w:id="85" w:author="Kathleen O'Malley" w:date="2021-11-12T14:11:00Z" w:initials="OMKG">
    <w:p w14:paraId="0EB9CB32" w14:textId="7C80228B" w:rsidR="005B1A80" w:rsidRDefault="005B1A80">
      <w:pPr>
        <w:pStyle w:val="CommentText"/>
      </w:pPr>
      <w:r>
        <w:rPr>
          <w:rStyle w:val="CommentReference"/>
        </w:rPr>
        <w:annotationRef/>
      </w:r>
      <w:r>
        <w:t>See my comments about 2010</w:t>
      </w:r>
    </w:p>
  </w:comment>
  <w:comment w:id="86" w:author="Kathleen O'Malley" w:date="2021-11-12T14:12:00Z" w:initials="OMKG">
    <w:p w14:paraId="7B796D52" w14:textId="6D9EE99F" w:rsidR="005B1A80" w:rsidRDefault="005B1A80">
      <w:pPr>
        <w:pStyle w:val="CommentText"/>
      </w:pPr>
      <w:r>
        <w:rPr>
          <w:rStyle w:val="CommentReference"/>
        </w:rPr>
        <w:annotationRef/>
      </w:r>
      <w:r>
        <w:t>2010</w:t>
      </w:r>
    </w:p>
  </w:comment>
  <w:comment w:id="87" w:author="Kathleen O'Malley" w:date="2021-11-12T14:12:00Z" w:initials="OMKG">
    <w:p w14:paraId="294CCA57" w14:textId="1A13F4EC" w:rsidR="005B1A80" w:rsidRDefault="005B1A80">
      <w:pPr>
        <w:pStyle w:val="CommentText"/>
      </w:pPr>
      <w:r>
        <w:rPr>
          <w:rStyle w:val="CommentReference"/>
        </w:rPr>
        <w:annotationRef/>
      </w:r>
      <w:r>
        <w:t>2010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12687E" w15:done="0"/>
  <w15:commentEx w15:paraId="0D79E588" w15:done="0"/>
  <w15:commentEx w15:paraId="180878F3" w15:done="0"/>
  <w15:commentEx w15:paraId="523F641C" w15:done="0"/>
  <w15:commentEx w15:paraId="35949C6E" w15:done="0"/>
  <w15:commentEx w15:paraId="5CD1131F" w15:done="0"/>
  <w15:commentEx w15:paraId="3F3ED68F" w15:done="0"/>
  <w15:commentEx w15:paraId="4BCF1BA2" w15:done="0"/>
  <w15:commentEx w15:paraId="21ED4B09" w15:done="0"/>
  <w15:commentEx w15:paraId="3154971C" w15:done="0"/>
  <w15:commentEx w15:paraId="4D7C603C" w15:paraIdParent="3154971C" w15:done="0"/>
  <w15:commentEx w15:paraId="3204800E" w15:done="0"/>
  <w15:commentEx w15:paraId="33364D94" w15:done="0"/>
  <w15:commentEx w15:paraId="51F3EFA3" w15:done="0"/>
  <w15:commentEx w15:paraId="0EB9CB32" w15:done="0"/>
  <w15:commentEx w15:paraId="7B796D52" w15:done="0"/>
  <w15:commentEx w15:paraId="294CCA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38EB2F" w16cex:dateUtc="2021-11-12T21:31:00Z"/>
  <w16cex:commentExtensible w16cex:durableId="2538EF33" w16cex:dateUtc="2021-11-12T21:48:00Z"/>
  <w16cex:commentExtensible w16cex:durableId="2538EEB6" w16cex:dateUtc="2021-11-12T21:46:00Z"/>
  <w16cex:commentExtensible w16cex:durableId="2538EF00" w16cex:dateUtc="2021-11-12T21:47:00Z"/>
  <w16cex:commentExtensible w16cex:durableId="2538F0D7" w16cex:dateUtc="2021-11-12T21:55:00Z"/>
  <w16cex:commentExtensible w16cex:durableId="2538EF28" w16cex:dateUtc="2021-11-12T21:48:00Z"/>
  <w16cex:commentExtensible w16cex:durableId="2538F0E1" w16cex:dateUtc="2021-11-12T21:55:00Z"/>
  <w16cex:commentExtensible w16cex:durableId="2538F0EC" w16cex:dateUtc="2021-11-12T21:55:00Z"/>
  <w16cex:commentExtensible w16cex:durableId="2538F148" w16cex:dateUtc="2021-11-12T21:57:00Z"/>
  <w16cex:commentExtensible w16cex:durableId="25269D4B" w16cex:dateUtc="2021-10-29T23:18:00Z"/>
  <w16cex:commentExtensible w16cex:durableId="2538F2EE" w16cex:dateUtc="2021-11-12T22:04:00Z"/>
  <w16cex:commentExtensible w16cex:durableId="25269DF3" w16cex:dateUtc="2021-10-29T23:21:00Z"/>
  <w16cex:commentExtensible w16cex:durableId="25269F91" w16cex:dateUtc="2021-10-29T23:28:00Z"/>
  <w16cex:commentExtensible w16cex:durableId="2538F495" w16cex:dateUtc="2021-11-12T22:11:00Z"/>
  <w16cex:commentExtensible w16cex:durableId="2538F4A4" w16cex:dateUtc="2021-11-12T22:11:00Z"/>
  <w16cex:commentExtensible w16cex:durableId="2538F4B0" w16cex:dateUtc="2021-11-12T22:12:00Z"/>
  <w16cex:commentExtensible w16cex:durableId="2538F4B8" w16cex:dateUtc="2021-11-12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12687E" w16cid:durableId="2538EB2F"/>
  <w16cid:commentId w16cid:paraId="0D79E588" w16cid:durableId="2538EF33"/>
  <w16cid:commentId w16cid:paraId="180878F3" w16cid:durableId="2538EEB6"/>
  <w16cid:commentId w16cid:paraId="523F641C" w16cid:durableId="2538EF00"/>
  <w16cid:commentId w16cid:paraId="35949C6E" w16cid:durableId="2538F0D7"/>
  <w16cid:commentId w16cid:paraId="5CD1131F" w16cid:durableId="2538EF28"/>
  <w16cid:commentId w16cid:paraId="3F3ED68F" w16cid:durableId="2538F0E1"/>
  <w16cid:commentId w16cid:paraId="4BCF1BA2" w16cid:durableId="2538F0EC"/>
  <w16cid:commentId w16cid:paraId="21ED4B09" w16cid:durableId="2538F148"/>
  <w16cid:commentId w16cid:paraId="3154971C" w16cid:durableId="25269D4B"/>
  <w16cid:commentId w16cid:paraId="4D7C603C" w16cid:durableId="2538F2EE"/>
  <w16cid:commentId w16cid:paraId="3204800E" w16cid:durableId="25269DF3"/>
  <w16cid:commentId w16cid:paraId="33364D94" w16cid:durableId="25269F91"/>
  <w16cid:commentId w16cid:paraId="51F3EFA3" w16cid:durableId="2538F495"/>
  <w16cid:commentId w16cid:paraId="0EB9CB32" w16cid:durableId="2538F4A4"/>
  <w16cid:commentId w16cid:paraId="7B796D52" w16cid:durableId="2538F4B0"/>
  <w16cid:commentId w16cid:paraId="294CCA57" w16cid:durableId="2538F4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4F4B6" w14:textId="77777777" w:rsidR="009548D2" w:rsidRDefault="009548D2" w:rsidP="00421B9A">
      <w:r>
        <w:separator/>
      </w:r>
    </w:p>
  </w:endnote>
  <w:endnote w:type="continuationSeparator" w:id="0">
    <w:p w14:paraId="2F1B3110" w14:textId="77777777" w:rsidR="009548D2" w:rsidRDefault="009548D2" w:rsidP="00421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D0421" w14:textId="77777777" w:rsidR="00421B9A" w:rsidRDefault="00421B9A" w:rsidP="00EC79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12E160" w14:textId="77777777" w:rsidR="00421B9A" w:rsidRDefault="00421B9A" w:rsidP="00421B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36603"/>
      <w:docPartObj>
        <w:docPartGallery w:val="Page Numbers (Bottom of Page)"/>
        <w:docPartUnique/>
      </w:docPartObj>
    </w:sdtPr>
    <w:sdtEndPr>
      <w:rPr>
        <w:noProof/>
      </w:rPr>
    </w:sdtEndPr>
    <w:sdtContent>
      <w:p w14:paraId="099B5965" w14:textId="0FFA4353" w:rsidR="00E1597C" w:rsidRDefault="00E1597C">
        <w:pPr>
          <w:pStyle w:val="Footer"/>
          <w:jc w:val="right"/>
        </w:pPr>
        <w:r>
          <w:fldChar w:fldCharType="begin"/>
        </w:r>
        <w:r>
          <w:instrText xml:space="preserve"> PAGE   \* MERGEFORMAT </w:instrText>
        </w:r>
        <w:r>
          <w:fldChar w:fldCharType="separate"/>
        </w:r>
        <w:r w:rsidR="0065349A">
          <w:rPr>
            <w:noProof/>
          </w:rPr>
          <w:t>5</w:t>
        </w:r>
        <w:r>
          <w:rPr>
            <w:noProof/>
          </w:rPr>
          <w:fldChar w:fldCharType="end"/>
        </w:r>
      </w:p>
    </w:sdtContent>
  </w:sdt>
  <w:p w14:paraId="1BF5375D" w14:textId="77777777" w:rsidR="00421B9A" w:rsidRDefault="00421B9A" w:rsidP="00421B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CB6E5" w14:textId="77777777" w:rsidR="009548D2" w:rsidRDefault="009548D2" w:rsidP="00421B9A">
      <w:r>
        <w:separator/>
      </w:r>
    </w:p>
  </w:footnote>
  <w:footnote w:type="continuationSeparator" w:id="0">
    <w:p w14:paraId="0BFE73EE" w14:textId="77777777" w:rsidR="009548D2" w:rsidRDefault="009548D2" w:rsidP="00421B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023C"/>
    <w:multiLevelType w:val="hybridMultilevel"/>
    <w:tmpl w:val="FD6A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A9A"/>
    <w:multiLevelType w:val="hybridMultilevel"/>
    <w:tmpl w:val="FFA87B28"/>
    <w:lvl w:ilvl="0" w:tplc="3778628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6D54FD"/>
    <w:multiLevelType w:val="singleLevel"/>
    <w:tmpl w:val="90D8170A"/>
    <w:lvl w:ilvl="0">
      <w:start w:val="1"/>
      <w:numFmt w:val="decimal"/>
      <w:lvlText w:val="%1."/>
      <w:lvlJc w:val="left"/>
      <w:pPr>
        <w:tabs>
          <w:tab w:val="num" w:pos="720"/>
        </w:tabs>
        <w:ind w:left="720" w:hanging="360"/>
      </w:pPr>
      <w:rPr>
        <w:rFonts w:hint="default"/>
      </w:rPr>
    </w:lvl>
  </w:abstractNum>
  <w:abstractNum w:abstractNumId="3" w15:restartNumberingAfterBreak="0">
    <w:nsid w:val="41021D52"/>
    <w:multiLevelType w:val="hybridMultilevel"/>
    <w:tmpl w:val="2846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2074E"/>
    <w:multiLevelType w:val="hybridMultilevel"/>
    <w:tmpl w:val="DD8E1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10F5E"/>
    <w:multiLevelType w:val="hybridMultilevel"/>
    <w:tmpl w:val="861A0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21C1"/>
    <w:multiLevelType w:val="singleLevel"/>
    <w:tmpl w:val="5DFE4B2C"/>
    <w:lvl w:ilvl="0">
      <w:start w:val="1"/>
      <w:numFmt w:val="decimal"/>
      <w:lvlText w:val="%1."/>
      <w:lvlJc w:val="left"/>
      <w:pPr>
        <w:tabs>
          <w:tab w:val="num" w:pos="720"/>
        </w:tabs>
        <w:ind w:left="720" w:hanging="360"/>
      </w:pPr>
      <w:rPr>
        <w:rFonts w:hint="default"/>
      </w:rPr>
    </w:lvl>
  </w:abstractNum>
  <w:abstractNum w:abstractNumId="7" w15:restartNumberingAfterBreak="0">
    <w:nsid w:val="653E3E8E"/>
    <w:multiLevelType w:val="hybridMultilevel"/>
    <w:tmpl w:val="10E8C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B6256"/>
    <w:multiLevelType w:val="hybridMultilevel"/>
    <w:tmpl w:val="5F48E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377A3"/>
    <w:multiLevelType w:val="hybridMultilevel"/>
    <w:tmpl w:val="88304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42096"/>
    <w:multiLevelType w:val="hybridMultilevel"/>
    <w:tmpl w:val="ADA0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10"/>
  </w:num>
  <w:num w:numId="6">
    <w:abstractNumId w:val="7"/>
  </w:num>
  <w:num w:numId="7">
    <w:abstractNumId w:val="5"/>
  </w:num>
  <w:num w:numId="8">
    <w:abstractNumId w:val="0"/>
  </w:num>
  <w:num w:numId="9">
    <w:abstractNumId w:val="9"/>
  </w:num>
  <w:num w:numId="10">
    <w:abstractNumId w:val="8"/>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hleen O'Malley">
    <w15:presenceInfo w15:providerId="AD" w15:userId="S::omalleyk@oregonstate.edu::0f5db546-bac0-4755-b13f-b5290ba434cf"/>
  </w15:person>
  <w15:person w15:author="David Dayan">
    <w15:presenceInfo w15:providerId="AD" w15:userId="S::ddayan@clarku.edu::28280fc7-5003-494f-9b9e-92d9dd867b56"/>
  </w15:person>
  <w15:person w15:author="O Malley, Kathleen G">
    <w15:presenceInfo w15:providerId="AD" w15:userId="S::omalleyk@oregonstate.edu::0f5db546-bac0-4755-b13f-b5290ba434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106"/>
    <w:rsid w:val="00000899"/>
    <w:rsid w:val="0000779D"/>
    <w:rsid w:val="00012602"/>
    <w:rsid w:val="00016675"/>
    <w:rsid w:val="00016D54"/>
    <w:rsid w:val="000210CD"/>
    <w:rsid w:val="00032E04"/>
    <w:rsid w:val="00044B8C"/>
    <w:rsid w:val="00051056"/>
    <w:rsid w:val="0006123C"/>
    <w:rsid w:val="00091892"/>
    <w:rsid w:val="00095DE3"/>
    <w:rsid w:val="000B6EE0"/>
    <w:rsid w:val="000B774E"/>
    <w:rsid w:val="000C608C"/>
    <w:rsid w:val="000D0E02"/>
    <w:rsid w:val="000F36EA"/>
    <w:rsid w:val="00115B89"/>
    <w:rsid w:val="001171AB"/>
    <w:rsid w:val="00132F5D"/>
    <w:rsid w:val="00155F43"/>
    <w:rsid w:val="00162D05"/>
    <w:rsid w:val="00184549"/>
    <w:rsid w:val="0019587B"/>
    <w:rsid w:val="001A1D29"/>
    <w:rsid w:val="001A3FC4"/>
    <w:rsid w:val="001B0E79"/>
    <w:rsid w:val="001B20F4"/>
    <w:rsid w:val="001C0F1A"/>
    <w:rsid w:val="001D30FA"/>
    <w:rsid w:val="001F56E4"/>
    <w:rsid w:val="00215504"/>
    <w:rsid w:val="00222B20"/>
    <w:rsid w:val="00234BAD"/>
    <w:rsid w:val="00256F46"/>
    <w:rsid w:val="00267CAA"/>
    <w:rsid w:val="002862C5"/>
    <w:rsid w:val="002A4938"/>
    <w:rsid w:val="002C7120"/>
    <w:rsid w:val="002C7BC1"/>
    <w:rsid w:val="002D7CD9"/>
    <w:rsid w:val="002E0A85"/>
    <w:rsid w:val="002E1AEC"/>
    <w:rsid w:val="002F7DA0"/>
    <w:rsid w:val="00310AAD"/>
    <w:rsid w:val="0031303E"/>
    <w:rsid w:val="00323647"/>
    <w:rsid w:val="003264BD"/>
    <w:rsid w:val="00330523"/>
    <w:rsid w:val="0033341C"/>
    <w:rsid w:val="00344CFB"/>
    <w:rsid w:val="00387E43"/>
    <w:rsid w:val="003B2EB6"/>
    <w:rsid w:val="003B6310"/>
    <w:rsid w:val="003C730B"/>
    <w:rsid w:val="003D5F91"/>
    <w:rsid w:val="003E4224"/>
    <w:rsid w:val="003E4D46"/>
    <w:rsid w:val="003F52B0"/>
    <w:rsid w:val="00405636"/>
    <w:rsid w:val="00406FC8"/>
    <w:rsid w:val="00421B9A"/>
    <w:rsid w:val="004471F2"/>
    <w:rsid w:val="00472D1D"/>
    <w:rsid w:val="00475AD4"/>
    <w:rsid w:val="0048345F"/>
    <w:rsid w:val="00483E87"/>
    <w:rsid w:val="004871DA"/>
    <w:rsid w:val="00497250"/>
    <w:rsid w:val="004C2CF9"/>
    <w:rsid w:val="004C58A4"/>
    <w:rsid w:val="004C7045"/>
    <w:rsid w:val="004C7078"/>
    <w:rsid w:val="004E02EC"/>
    <w:rsid w:val="004E710C"/>
    <w:rsid w:val="004F4F72"/>
    <w:rsid w:val="004F7266"/>
    <w:rsid w:val="00500D01"/>
    <w:rsid w:val="00502982"/>
    <w:rsid w:val="00516DF0"/>
    <w:rsid w:val="0052372C"/>
    <w:rsid w:val="005248E7"/>
    <w:rsid w:val="0053439C"/>
    <w:rsid w:val="00534FBE"/>
    <w:rsid w:val="00553C8F"/>
    <w:rsid w:val="005636DC"/>
    <w:rsid w:val="005A4BD9"/>
    <w:rsid w:val="005B1A80"/>
    <w:rsid w:val="005D2E16"/>
    <w:rsid w:val="005F7D84"/>
    <w:rsid w:val="006162F3"/>
    <w:rsid w:val="00635D84"/>
    <w:rsid w:val="00643421"/>
    <w:rsid w:val="0065349A"/>
    <w:rsid w:val="00662B0B"/>
    <w:rsid w:val="006655A7"/>
    <w:rsid w:val="0068435C"/>
    <w:rsid w:val="006936BE"/>
    <w:rsid w:val="006A66F6"/>
    <w:rsid w:val="006B2D67"/>
    <w:rsid w:val="006D1273"/>
    <w:rsid w:val="006E7F14"/>
    <w:rsid w:val="007027EB"/>
    <w:rsid w:val="00717B0B"/>
    <w:rsid w:val="00723A4C"/>
    <w:rsid w:val="00733106"/>
    <w:rsid w:val="00733D88"/>
    <w:rsid w:val="00740EBE"/>
    <w:rsid w:val="007614FA"/>
    <w:rsid w:val="00762677"/>
    <w:rsid w:val="007669C5"/>
    <w:rsid w:val="0077113F"/>
    <w:rsid w:val="00782E47"/>
    <w:rsid w:val="00783625"/>
    <w:rsid w:val="007A78DD"/>
    <w:rsid w:val="007B5934"/>
    <w:rsid w:val="007F5F25"/>
    <w:rsid w:val="00800ADC"/>
    <w:rsid w:val="00811C07"/>
    <w:rsid w:val="008153B8"/>
    <w:rsid w:val="008234C6"/>
    <w:rsid w:val="00847FA9"/>
    <w:rsid w:val="008603BC"/>
    <w:rsid w:val="00862B24"/>
    <w:rsid w:val="0086369F"/>
    <w:rsid w:val="008659F0"/>
    <w:rsid w:val="008834BC"/>
    <w:rsid w:val="00890402"/>
    <w:rsid w:val="00897506"/>
    <w:rsid w:val="008B0F94"/>
    <w:rsid w:val="008C3D7C"/>
    <w:rsid w:val="008D5C35"/>
    <w:rsid w:val="008E0A22"/>
    <w:rsid w:val="008F0DFA"/>
    <w:rsid w:val="00906B03"/>
    <w:rsid w:val="009127A7"/>
    <w:rsid w:val="00933012"/>
    <w:rsid w:val="00942694"/>
    <w:rsid w:val="009548D2"/>
    <w:rsid w:val="00960056"/>
    <w:rsid w:val="00966C7C"/>
    <w:rsid w:val="009A6D71"/>
    <w:rsid w:val="009B78D4"/>
    <w:rsid w:val="009C4B17"/>
    <w:rsid w:val="009E052B"/>
    <w:rsid w:val="009F594E"/>
    <w:rsid w:val="00A1793E"/>
    <w:rsid w:val="00A212EA"/>
    <w:rsid w:val="00A22852"/>
    <w:rsid w:val="00A22EBC"/>
    <w:rsid w:val="00A41384"/>
    <w:rsid w:val="00A446F2"/>
    <w:rsid w:val="00A5128C"/>
    <w:rsid w:val="00A60983"/>
    <w:rsid w:val="00A97F1D"/>
    <w:rsid w:val="00AA1365"/>
    <w:rsid w:val="00AB6F89"/>
    <w:rsid w:val="00AC51EA"/>
    <w:rsid w:val="00AD2046"/>
    <w:rsid w:val="00AD45CE"/>
    <w:rsid w:val="00AD48A0"/>
    <w:rsid w:val="00AE73DC"/>
    <w:rsid w:val="00B00963"/>
    <w:rsid w:val="00B00A16"/>
    <w:rsid w:val="00B40BDA"/>
    <w:rsid w:val="00B63AC9"/>
    <w:rsid w:val="00B67AF5"/>
    <w:rsid w:val="00B70C3E"/>
    <w:rsid w:val="00B86837"/>
    <w:rsid w:val="00BA5240"/>
    <w:rsid w:val="00BD4818"/>
    <w:rsid w:val="00BD60A4"/>
    <w:rsid w:val="00BE3433"/>
    <w:rsid w:val="00BF32E4"/>
    <w:rsid w:val="00C42BC6"/>
    <w:rsid w:val="00C4470F"/>
    <w:rsid w:val="00C513A6"/>
    <w:rsid w:val="00C55DEE"/>
    <w:rsid w:val="00C66E50"/>
    <w:rsid w:val="00C7485A"/>
    <w:rsid w:val="00C9237D"/>
    <w:rsid w:val="00CA06FF"/>
    <w:rsid w:val="00CB7A57"/>
    <w:rsid w:val="00CC57C0"/>
    <w:rsid w:val="00CD74A8"/>
    <w:rsid w:val="00CF0528"/>
    <w:rsid w:val="00D135E2"/>
    <w:rsid w:val="00D206B8"/>
    <w:rsid w:val="00D24C0E"/>
    <w:rsid w:val="00D30845"/>
    <w:rsid w:val="00D3198A"/>
    <w:rsid w:val="00D324F7"/>
    <w:rsid w:val="00D54F7E"/>
    <w:rsid w:val="00D57CF1"/>
    <w:rsid w:val="00D64EDF"/>
    <w:rsid w:val="00D71A4A"/>
    <w:rsid w:val="00D80AB4"/>
    <w:rsid w:val="00D83E69"/>
    <w:rsid w:val="00D87C23"/>
    <w:rsid w:val="00D90BC0"/>
    <w:rsid w:val="00DA6EDA"/>
    <w:rsid w:val="00DD3723"/>
    <w:rsid w:val="00DF7217"/>
    <w:rsid w:val="00E10B21"/>
    <w:rsid w:val="00E1597C"/>
    <w:rsid w:val="00E223D9"/>
    <w:rsid w:val="00E55803"/>
    <w:rsid w:val="00E66ADC"/>
    <w:rsid w:val="00E818C5"/>
    <w:rsid w:val="00E84C62"/>
    <w:rsid w:val="00E962FE"/>
    <w:rsid w:val="00EB10CB"/>
    <w:rsid w:val="00EB458C"/>
    <w:rsid w:val="00EB4D28"/>
    <w:rsid w:val="00EE4262"/>
    <w:rsid w:val="00EE763D"/>
    <w:rsid w:val="00EF1A59"/>
    <w:rsid w:val="00EF1CD9"/>
    <w:rsid w:val="00F0215C"/>
    <w:rsid w:val="00F1549B"/>
    <w:rsid w:val="00F279EE"/>
    <w:rsid w:val="00F519E7"/>
    <w:rsid w:val="00F53B22"/>
    <w:rsid w:val="00F56809"/>
    <w:rsid w:val="00F56BF0"/>
    <w:rsid w:val="00F57A6C"/>
    <w:rsid w:val="00F61BD4"/>
    <w:rsid w:val="00F63763"/>
    <w:rsid w:val="00F67DED"/>
    <w:rsid w:val="00F80356"/>
    <w:rsid w:val="00F84374"/>
    <w:rsid w:val="00F976DD"/>
    <w:rsid w:val="00FA0D8F"/>
    <w:rsid w:val="00FB2241"/>
    <w:rsid w:val="00FE660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F8C1D"/>
  <w15:docId w15:val="{BEFB1B3C-50C9-4128-86B6-138F9BF3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06"/>
    <w:rPr>
      <w:rFonts w:ascii="Century Schoolbook" w:eastAsia="Times New Roman" w:hAnsi="Century Schoolbook" w:cs="Times New Roman"/>
      <w:sz w:val="22"/>
    </w:rPr>
  </w:style>
  <w:style w:type="paragraph" w:styleId="Heading3">
    <w:name w:val="heading 3"/>
    <w:basedOn w:val="Normal"/>
    <w:next w:val="Normal"/>
    <w:link w:val="Heading3Char"/>
    <w:qFormat/>
    <w:rsid w:val="0073310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16675"/>
  </w:style>
  <w:style w:type="character" w:customStyle="1" w:styleId="Heading3Char">
    <w:name w:val="Heading 3 Char"/>
    <w:basedOn w:val="DefaultParagraphFont"/>
    <w:link w:val="Heading3"/>
    <w:rsid w:val="00733106"/>
    <w:rPr>
      <w:rFonts w:ascii="Century Schoolbook" w:eastAsia="Times New Roman" w:hAnsi="Century Schoolbook" w:cs="Arial"/>
      <w:b/>
      <w:bCs/>
      <w:sz w:val="26"/>
      <w:szCs w:val="26"/>
    </w:rPr>
  </w:style>
  <w:style w:type="character" w:styleId="Hyperlink">
    <w:name w:val="Hyperlink"/>
    <w:rsid w:val="00733106"/>
    <w:rPr>
      <w:rFonts w:ascii="Century Schoolbook" w:hAnsi="Century Schoolbook"/>
      <w:color w:val="0000FF"/>
      <w:u w:val="single"/>
    </w:rPr>
  </w:style>
  <w:style w:type="paragraph" w:styleId="PlainText">
    <w:name w:val="Plain Text"/>
    <w:basedOn w:val="Normal"/>
    <w:link w:val="PlainTextChar"/>
    <w:rsid w:val="00733106"/>
    <w:rPr>
      <w:rFonts w:cs="Courier New"/>
      <w:sz w:val="20"/>
      <w:szCs w:val="20"/>
    </w:rPr>
  </w:style>
  <w:style w:type="character" w:customStyle="1" w:styleId="PlainTextChar">
    <w:name w:val="Plain Text Char"/>
    <w:basedOn w:val="DefaultParagraphFont"/>
    <w:link w:val="PlainText"/>
    <w:rsid w:val="00733106"/>
    <w:rPr>
      <w:rFonts w:ascii="Century Schoolbook" w:eastAsia="Times New Roman" w:hAnsi="Century Schoolbook" w:cs="Courier New"/>
      <w:sz w:val="20"/>
      <w:szCs w:val="20"/>
    </w:rPr>
  </w:style>
  <w:style w:type="paragraph" w:styleId="E-mailSignature">
    <w:name w:val="E-mail Signature"/>
    <w:basedOn w:val="Normal"/>
    <w:link w:val="E-mailSignatureChar"/>
    <w:uiPriority w:val="99"/>
    <w:rsid w:val="00733106"/>
  </w:style>
  <w:style w:type="character" w:customStyle="1" w:styleId="E-mailSignatureChar">
    <w:name w:val="E-mail Signature Char"/>
    <w:basedOn w:val="DefaultParagraphFont"/>
    <w:link w:val="E-mailSignature"/>
    <w:uiPriority w:val="99"/>
    <w:rsid w:val="00733106"/>
    <w:rPr>
      <w:rFonts w:ascii="Century Schoolbook" w:eastAsia="Times New Roman" w:hAnsi="Century Schoolbook" w:cs="Times New Roman"/>
      <w:sz w:val="22"/>
    </w:rPr>
  </w:style>
  <w:style w:type="paragraph" w:customStyle="1" w:styleId="Default">
    <w:name w:val="Default"/>
    <w:rsid w:val="00733106"/>
    <w:pPr>
      <w:autoSpaceDE w:val="0"/>
      <w:autoSpaceDN w:val="0"/>
      <w:adjustRightInd w:val="0"/>
    </w:pPr>
    <w:rPr>
      <w:rFonts w:ascii="Calibri" w:eastAsiaTheme="minorHAnsi" w:hAnsi="Calibri" w:cs="Calibri"/>
      <w:color w:val="000000"/>
    </w:rPr>
  </w:style>
  <w:style w:type="paragraph" w:styleId="BodyTextIndent2">
    <w:name w:val="Body Text Indent 2"/>
    <w:basedOn w:val="Normal"/>
    <w:link w:val="BodyTextIndent2Char"/>
    <w:rsid w:val="00733106"/>
    <w:pPr>
      <w:tabs>
        <w:tab w:val="left" w:pos="0"/>
      </w:tabs>
      <w:suppressAutoHyphens/>
      <w:ind w:left="720" w:hanging="720"/>
    </w:pPr>
    <w:rPr>
      <w:rFonts w:ascii="Garamond" w:hAnsi="Garamond"/>
      <w:color w:val="000000"/>
      <w:sz w:val="24"/>
    </w:rPr>
  </w:style>
  <w:style w:type="character" w:customStyle="1" w:styleId="BodyTextIndent2Char">
    <w:name w:val="Body Text Indent 2 Char"/>
    <w:basedOn w:val="DefaultParagraphFont"/>
    <w:link w:val="BodyTextIndent2"/>
    <w:rsid w:val="00733106"/>
    <w:rPr>
      <w:rFonts w:ascii="Garamond" w:eastAsia="Times New Roman" w:hAnsi="Garamond" w:cs="Times New Roman"/>
      <w:color w:val="000000"/>
    </w:rPr>
  </w:style>
  <w:style w:type="paragraph" w:styleId="Footer">
    <w:name w:val="footer"/>
    <w:basedOn w:val="Normal"/>
    <w:link w:val="FooterChar"/>
    <w:uiPriority w:val="99"/>
    <w:unhideWhenUsed/>
    <w:rsid w:val="00421B9A"/>
    <w:pPr>
      <w:tabs>
        <w:tab w:val="center" w:pos="4320"/>
        <w:tab w:val="right" w:pos="8640"/>
      </w:tabs>
    </w:pPr>
  </w:style>
  <w:style w:type="character" w:customStyle="1" w:styleId="FooterChar">
    <w:name w:val="Footer Char"/>
    <w:basedOn w:val="DefaultParagraphFont"/>
    <w:link w:val="Footer"/>
    <w:uiPriority w:val="99"/>
    <w:rsid w:val="00421B9A"/>
    <w:rPr>
      <w:rFonts w:ascii="Century Schoolbook" w:eastAsia="Times New Roman" w:hAnsi="Century Schoolbook" w:cs="Times New Roman"/>
      <w:sz w:val="22"/>
    </w:rPr>
  </w:style>
  <w:style w:type="character" w:styleId="PageNumber">
    <w:name w:val="page number"/>
    <w:basedOn w:val="DefaultParagraphFont"/>
    <w:uiPriority w:val="99"/>
    <w:semiHidden/>
    <w:unhideWhenUsed/>
    <w:rsid w:val="00421B9A"/>
  </w:style>
  <w:style w:type="paragraph" w:styleId="ListParagraph">
    <w:name w:val="List Paragraph"/>
    <w:basedOn w:val="Normal"/>
    <w:uiPriority w:val="34"/>
    <w:qFormat/>
    <w:rsid w:val="00AB6F89"/>
    <w:pPr>
      <w:ind w:left="720"/>
      <w:contextualSpacing/>
    </w:pPr>
  </w:style>
  <w:style w:type="paragraph" w:styleId="Header">
    <w:name w:val="header"/>
    <w:basedOn w:val="Normal"/>
    <w:link w:val="HeaderChar"/>
    <w:uiPriority w:val="99"/>
    <w:unhideWhenUsed/>
    <w:rsid w:val="00E1597C"/>
    <w:pPr>
      <w:tabs>
        <w:tab w:val="center" w:pos="4680"/>
        <w:tab w:val="right" w:pos="9360"/>
      </w:tabs>
    </w:pPr>
  </w:style>
  <w:style w:type="character" w:customStyle="1" w:styleId="HeaderChar">
    <w:name w:val="Header Char"/>
    <w:basedOn w:val="DefaultParagraphFont"/>
    <w:link w:val="Header"/>
    <w:uiPriority w:val="99"/>
    <w:rsid w:val="00E1597C"/>
    <w:rPr>
      <w:rFonts w:ascii="Century Schoolbook" w:eastAsia="Times New Roman" w:hAnsi="Century Schoolbook" w:cs="Times New Roman"/>
      <w:sz w:val="22"/>
    </w:rPr>
  </w:style>
  <w:style w:type="paragraph" w:styleId="BalloonText">
    <w:name w:val="Balloon Text"/>
    <w:basedOn w:val="Normal"/>
    <w:link w:val="BalloonTextChar"/>
    <w:uiPriority w:val="99"/>
    <w:semiHidden/>
    <w:unhideWhenUsed/>
    <w:rsid w:val="007F5F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F2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7614FA"/>
    <w:rPr>
      <w:sz w:val="16"/>
      <w:szCs w:val="16"/>
    </w:rPr>
  </w:style>
  <w:style w:type="paragraph" w:styleId="CommentText">
    <w:name w:val="annotation text"/>
    <w:basedOn w:val="Normal"/>
    <w:link w:val="CommentTextChar"/>
    <w:uiPriority w:val="99"/>
    <w:semiHidden/>
    <w:unhideWhenUsed/>
    <w:rsid w:val="007614FA"/>
    <w:rPr>
      <w:sz w:val="20"/>
      <w:szCs w:val="20"/>
    </w:rPr>
  </w:style>
  <w:style w:type="character" w:customStyle="1" w:styleId="CommentTextChar">
    <w:name w:val="Comment Text Char"/>
    <w:basedOn w:val="DefaultParagraphFont"/>
    <w:link w:val="CommentText"/>
    <w:uiPriority w:val="99"/>
    <w:semiHidden/>
    <w:rsid w:val="007614FA"/>
    <w:rPr>
      <w:rFonts w:ascii="Century Schoolbook" w:eastAsia="Times New Roman" w:hAnsi="Century Schoolbook" w:cs="Times New Roman"/>
      <w:sz w:val="20"/>
      <w:szCs w:val="20"/>
    </w:rPr>
  </w:style>
  <w:style w:type="paragraph" w:styleId="CommentSubject">
    <w:name w:val="annotation subject"/>
    <w:basedOn w:val="CommentText"/>
    <w:next w:val="CommentText"/>
    <w:link w:val="CommentSubjectChar"/>
    <w:uiPriority w:val="99"/>
    <w:semiHidden/>
    <w:unhideWhenUsed/>
    <w:rsid w:val="007614FA"/>
    <w:rPr>
      <w:b/>
      <w:bCs/>
    </w:rPr>
  </w:style>
  <w:style w:type="character" w:customStyle="1" w:styleId="CommentSubjectChar">
    <w:name w:val="Comment Subject Char"/>
    <w:basedOn w:val="CommentTextChar"/>
    <w:link w:val="CommentSubject"/>
    <w:uiPriority w:val="99"/>
    <w:semiHidden/>
    <w:rsid w:val="007614FA"/>
    <w:rPr>
      <w:rFonts w:ascii="Century Schoolbook" w:eastAsia="Times New Roman" w:hAnsi="Century Schoolbook" w:cs="Times New Roman"/>
      <w:b/>
      <w:bCs/>
      <w:sz w:val="20"/>
      <w:szCs w:val="20"/>
    </w:rPr>
  </w:style>
  <w:style w:type="character" w:styleId="UnresolvedMention">
    <w:name w:val="Unresolved Mention"/>
    <w:basedOn w:val="DefaultParagraphFont"/>
    <w:uiPriority w:val="99"/>
    <w:semiHidden/>
    <w:unhideWhenUsed/>
    <w:rsid w:val="004C7078"/>
    <w:rPr>
      <w:color w:val="605E5C"/>
      <w:shd w:val="clear" w:color="auto" w:fill="E1DFDD"/>
    </w:rPr>
  </w:style>
  <w:style w:type="paragraph" w:styleId="Revision">
    <w:name w:val="Revision"/>
    <w:hidden/>
    <w:uiPriority w:val="99"/>
    <w:semiHidden/>
    <w:rsid w:val="001C0F1A"/>
    <w:rPr>
      <w:rFonts w:ascii="Century Schoolbook" w:eastAsia="Times New Roman" w:hAnsi="Century Schoolbook"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8452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sponsored.programs@oregonstate.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jt.peterson@oregonstate.edu"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thleen.OMalley@oregonstate.edu"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lehigh</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Black</dc:creator>
  <cp:keywords/>
  <dc:description/>
  <cp:lastModifiedBy>David Dayan</cp:lastModifiedBy>
  <cp:revision>2</cp:revision>
  <cp:lastPrinted>2016-07-13T16:58:00Z</cp:lastPrinted>
  <dcterms:created xsi:type="dcterms:W3CDTF">2021-12-02T20:25:00Z</dcterms:created>
  <dcterms:modified xsi:type="dcterms:W3CDTF">2021-12-02T20:25:00Z</dcterms:modified>
</cp:coreProperties>
</file>