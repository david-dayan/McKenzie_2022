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41688" w14:textId="52A08A68" w:rsidR="00733106" w:rsidRPr="008975B3" w:rsidRDefault="00D37FA7" w:rsidP="008975B3">
      <w:pPr>
        <w:jc w:val="center"/>
        <w:rPr>
          <w:rFonts w:ascii="Times New Roman" w:hAnsi="Times New Roman"/>
          <w:sz w:val="24"/>
        </w:rPr>
      </w:pPr>
      <w:r>
        <w:rPr>
          <w:rFonts w:ascii="Times New Roman" w:hAnsi="Times New Roman"/>
          <w:sz w:val="24"/>
        </w:rPr>
        <w:t>November</w:t>
      </w:r>
      <w:r w:rsidR="008975B3" w:rsidRPr="008975B3">
        <w:rPr>
          <w:rFonts w:ascii="Times New Roman" w:hAnsi="Times New Roman"/>
          <w:sz w:val="24"/>
        </w:rPr>
        <w:t xml:space="preserve"> 202</w:t>
      </w:r>
      <w:r w:rsidR="005D0EC2">
        <w:rPr>
          <w:rFonts w:ascii="Times New Roman" w:hAnsi="Times New Roman"/>
          <w:sz w:val="24"/>
        </w:rPr>
        <w:t>1</w:t>
      </w:r>
      <w:r w:rsidR="008975B3" w:rsidRPr="008975B3">
        <w:rPr>
          <w:rFonts w:ascii="Times New Roman" w:hAnsi="Times New Roman"/>
          <w:sz w:val="24"/>
        </w:rPr>
        <w:t xml:space="preserve"> Report</w:t>
      </w:r>
    </w:p>
    <w:p w14:paraId="2286CB59" w14:textId="47F26794" w:rsidR="00D135E2" w:rsidRDefault="00D135E2" w:rsidP="009A6D71">
      <w:pPr>
        <w:rPr>
          <w:rFonts w:ascii="Times New Roman" w:hAnsi="Times New Roman"/>
          <w:sz w:val="24"/>
        </w:rPr>
      </w:pPr>
    </w:p>
    <w:p w14:paraId="397C6D49" w14:textId="75795F29" w:rsidR="00AB47F7" w:rsidRDefault="00AB47F7" w:rsidP="009A6D71">
      <w:pPr>
        <w:rPr>
          <w:rFonts w:ascii="Times New Roman" w:hAnsi="Times New Roman"/>
          <w:sz w:val="24"/>
        </w:rPr>
      </w:pPr>
    </w:p>
    <w:p w14:paraId="735440C8" w14:textId="77777777" w:rsidR="00AB47F7" w:rsidRPr="008975B3" w:rsidRDefault="00AB47F7" w:rsidP="009A6D71">
      <w:pPr>
        <w:rPr>
          <w:rFonts w:ascii="Times New Roman" w:hAnsi="Times New Roman"/>
          <w:sz w:val="24"/>
        </w:rPr>
      </w:pPr>
    </w:p>
    <w:p w14:paraId="232D1AE5" w14:textId="0B804694" w:rsidR="00733106" w:rsidRDefault="00387E43" w:rsidP="009A6D71">
      <w:pPr>
        <w:pStyle w:val="Heading3"/>
        <w:jc w:val="center"/>
        <w:rPr>
          <w:rFonts w:ascii="Times New Roman" w:hAnsi="Times New Roman" w:cs="Times New Roman"/>
          <w:b w:val="0"/>
          <w:bCs w:val="0"/>
          <w:caps/>
          <w:smallCaps/>
          <w:kern w:val="28"/>
          <w:sz w:val="24"/>
          <w:szCs w:val="24"/>
        </w:rPr>
      </w:pPr>
      <w:r w:rsidRPr="008975B3">
        <w:rPr>
          <w:rFonts w:ascii="Times New Roman" w:hAnsi="Times New Roman" w:cs="Times New Roman"/>
          <w:b w:val="0"/>
          <w:bCs w:val="0"/>
          <w:caps/>
          <w:smallCaps/>
          <w:kern w:val="28"/>
          <w:sz w:val="24"/>
          <w:szCs w:val="24"/>
        </w:rPr>
        <w:t>Adult Salmonids Trap and Transport Success above Dams</w:t>
      </w:r>
    </w:p>
    <w:p w14:paraId="53206126" w14:textId="1C3BD04A" w:rsidR="008975B3" w:rsidRDefault="008975B3" w:rsidP="008975B3"/>
    <w:p w14:paraId="0B7EDCEF" w14:textId="77777777" w:rsidR="00AB47F7" w:rsidRDefault="00AB47F7" w:rsidP="008975B3">
      <w:pPr>
        <w:jc w:val="center"/>
        <w:rPr>
          <w:rFonts w:ascii="Times New Roman" w:hAnsi="Times New Roman"/>
          <w:sz w:val="24"/>
        </w:rPr>
      </w:pPr>
    </w:p>
    <w:p w14:paraId="044A9178" w14:textId="1CEE7F96" w:rsidR="008975B3" w:rsidRPr="008975B3" w:rsidRDefault="008975B3" w:rsidP="008975B3">
      <w:pPr>
        <w:jc w:val="center"/>
        <w:rPr>
          <w:rFonts w:ascii="Times New Roman" w:hAnsi="Times New Roman"/>
          <w:sz w:val="24"/>
        </w:rPr>
      </w:pPr>
      <w:r w:rsidRPr="008975B3">
        <w:rPr>
          <w:rFonts w:ascii="Times New Roman" w:hAnsi="Times New Roman"/>
          <w:sz w:val="24"/>
        </w:rPr>
        <w:t>Prepared for:</w:t>
      </w:r>
    </w:p>
    <w:p w14:paraId="3BBB5A59" w14:textId="77777777" w:rsidR="008975B3" w:rsidRPr="008975B3" w:rsidRDefault="008975B3" w:rsidP="008975B3">
      <w:pPr>
        <w:jc w:val="center"/>
        <w:rPr>
          <w:rFonts w:ascii="Times New Roman" w:hAnsi="Times New Roman"/>
          <w:sz w:val="24"/>
        </w:rPr>
      </w:pPr>
    </w:p>
    <w:p w14:paraId="1D85D330" w14:textId="77777777" w:rsidR="008975B3" w:rsidRPr="008975B3" w:rsidRDefault="008975B3" w:rsidP="008975B3">
      <w:pPr>
        <w:jc w:val="center"/>
        <w:rPr>
          <w:rFonts w:ascii="Times New Roman" w:hAnsi="Times New Roman"/>
          <w:sz w:val="24"/>
        </w:rPr>
      </w:pPr>
      <w:r w:rsidRPr="008975B3">
        <w:rPr>
          <w:rFonts w:ascii="Times New Roman" w:hAnsi="Times New Roman"/>
          <w:sz w:val="24"/>
        </w:rPr>
        <w:t>U. S. ARMY CORPS OF ENGINEERS</w:t>
      </w:r>
    </w:p>
    <w:p w14:paraId="32039D86" w14:textId="77777777" w:rsidR="008975B3" w:rsidRPr="008975B3" w:rsidRDefault="008975B3" w:rsidP="008975B3">
      <w:pPr>
        <w:jc w:val="center"/>
        <w:rPr>
          <w:rFonts w:ascii="Times New Roman" w:hAnsi="Times New Roman"/>
          <w:sz w:val="24"/>
        </w:rPr>
      </w:pPr>
      <w:r w:rsidRPr="008975B3">
        <w:rPr>
          <w:rFonts w:ascii="Times New Roman" w:hAnsi="Times New Roman"/>
          <w:sz w:val="24"/>
        </w:rPr>
        <w:t>PORTLAND DISTRICT - WILLAMETTE VALLEY PROJECT</w:t>
      </w:r>
    </w:p>
    <w:p w14:paraId="4FBEE34A" w14:textId="77777777" w:rsidR="008975B3" w:rsidRPr="008975B3" w:rsidRDefault="008975B3" w:rsidP="008975B3">
      <w:pPr>
        <w:jc w:val="center"/>
        <w:rPr>
          <w:rFonts w:ascii="Times New Roman" w:hAnsi="Times New Roman"/>
          <w:sz w:val="24"/>
        </w:rPr>
      </w:pPr>
      <w:r w:rsidRPr="008975B3">
        <w:rPr>
          <w:rFonts w:ascii="Times New Roman" w:hAnsi="Times New Roman"/>
          <w:sz w:val="24"/>
        </w:rPr>
        <w:t>333 SW First Ave.</w:t>
      </w:r>
    </w:p>
    <w:p w14:paraId="69225DE7" w14:textId="77777777" w:rsidR="008975B3" w:rsidRPr="008975B3" w:rsidRDefault="008975B3" w:rsidP="008975B3">
      <w:pPr>
        <w:jc w:val="center"/>
        <w:rPr>
          <w:rFonts w:ascii="Times New Roman" w:hAnsi="Times New Roman"/>
          <w:sz w:val="24"/>
        </w:rPr>
      </w:pPr>
      <w:r w:rsidRPr="008975B3">
        <w:rPr>
          <w:rFonts w:ascii="Times New Roman" w:hAnsi="Times New Roman"/>
          <w:sz w:val="24"/>
        </w:rPr>
        <w:t>Portland, Oregon 97204</w:t>
      </w:r>
    </w:p>
    <w:p w14:paraId="667966D2" w14:textId="77777777" w:rsidR="008975B3" w:rsidRPr="008975B3" w:rsidRDefault="008975B3" w:rsidP="008975B3">
      <w:pPr>
        <w:rPr>
          <w:rFonts w:ascii="Times New Roman" w:hAnsi="Times New Roman"/>
          <w:sz w:val="24"/>
        </w:rPr>
      </w:pPr>
    </w:p>
    <w:p w14:paraId="5A6A6273" w14:textId="77777777" w:rsidR="008975B3" w:rsidRPr="008975B3" w:rsidRDefault="008975B3" w:rsidP="008975B3">
      <w:pPr>
        <w:rPr>
          <w:rFonts w:ascii="Times New Roman" w:hAnsi="Times New Roman"/>
          <w:sz w:val="24"/>
        </w:rPr>
      </w:pPr>
    </w:p>
    <w:p w14:paraId="3E4FBFA7" w14:textId="02462814" w:rsidR="008975B3" w:rsidRDefault="008975B3" w:rsidP="008975B3">
      <w:pPr>
        <w:rPr>
          <w:rFonts w:ascii="Times New Roman" w:hAnsi="Times New Roman"/>
          <w:sz w:val="24"/>
        </w:rPr>
      </w:pPr>
    </w:p>
    <w:p w14:paraId="587C3EA3" w14:textId="77777777" w:rsidR="00AB47F7" w:rsidRPr="008975B3" w:rsidRDefault="00AB47F7" w:rsidP="008975B3">
      <w:pPr>
        <w:rPr>
          <w:rFonts w:ascii="Times New Roman" w:hAnsi="Times New Roman"/>
          <w:sz w:val="24"/>
        </w:rPr>
      </w:pPr>
    </w:p>
    <w:p w14:paraId="14783666" w14:textId="77777777" w:rsidR="008975B3" w:rsidRPr="008975B3" w:rsidRDefault="008975B3" w:rsidP="008975B3">
      <w:pPr>
        <w:rPr>
          <w:rFonts w:ascii="Times New Roman" w:hAnsi="Times New Roman"/>
          <w:sz w:val="24"/>
        </w:rPr>
      </w:pPr>
    </w:p>
    <w:p w14:paraId="62CB9A87" w14:textId="77777777" w:rsidR="008975B3" w:rsidRPr="008975B3" w:rsidRDefault="008975B3" w:rsidP="008975B3">
      <w:pPr>
        <w:jc w:val="center"/>
        <w:rPr>
          <w:rFonts w:ascii="Times New Roman" w:hAnsi="Times New Roman"/>
          <w:sz w:val="24"/>
        </w:rPr>
      </w:pPr>
      <w:r w:rsidRPr="008975B3">
        <w:rPr>
          <w:rFonts w:ascii="Times New Roman" w:hAnsi="Times New Roman"/>
          <w:sz w:val="24"/>
        </w:rPr>
        <w:t>Prepared by:</w:t>
      </w:r>
    </w:p>
    <w:p w14:paraId="37F42514" w14:textId="77777777" w:rsidR="008975B3" w:rsidRPr="008975B3" w:rsidRDefault="008975B3" w:rsidP="008975B3">
      <w:pPr>
        <w:jc w:val="center"/>
        <w:rPr>
          <w:rFonts w:ascii="Times New Roman" w:hAnsi="Times New Roman"/>
          <w:sz w:val="24"/>
        </w:rPr>
      </w:pPr>
    </w:p>
    <w:p w14:paraId="2C3F49A8" w14:textId="604F395C" w:rsidR="008975B3" w:rsidRPr="008975B3" w:rsidRDefault="008975B3" w:rsidP="008975B3">
      <w:pPr>
        <w:jc w:val="center"/>
        <w:rPr>
          <w:rFonts w:ascii="Times New Roman" w:hAnsi="Times New Roman"/>
          <w:sz w:val="24"/>
        </w:rPr>
      </w:pPr>
      <w:r w:rsidRPr="008975B3">
        <w:rPr>
          <w:rFonts w:ascii="Times New Roman" w:hAnsi="Times New Roman"/>
          <w:sz w:val="24"/>
        </w:rPr>
        <w:t xml:space="preserve">Kathleen G. O’Malley, </w:t>
      </w:r>
      <w:r>
        <w:rPr>
          <w:rFonts w:ascii="Times New Roman" w:hAnsi="Times New Roman"/>
          <w:sz w:val="24"/>
        </w:rPr>
        <w:t xml:space="preserve">Sandra Bohn, </w:t>
      </w:r>
      <w:proofErr w:type="spellStart"/>
      <w:r w:rsidR="007A20F1" w:rsidRPr="007A20F1">
        <w:rPr>
          <w:rFonts w:ascii="Times New Roman" w:hAnsi="Times New Roman"/>
          <w:sz w:val="24"/>
        </w:rPr>
        <w:t>Cristín</w:t>
      </w:r>
      <w:proofErr w:type="spellEnd"/>
      <w:r w:rsidR="007A20F1" w:rsidRPr="007A20F1">
        <w:rPr>
          <w:rFonts w:ascii="Times New Roman" w:hAnsi="Times New Roman"/>
          <w:sz w:val="24"/>
        </w:rPr>
        <w:t xml:space="preserve"> K</w:t>
      </w:r>
      <w:r w:rsidR="007A20F1">
        <w:rPr>
          <w:rFonts w:ascii="Times New Roman" w:hAnsi="Times New Roman"/>
          <w:sz w:val="24"/>
        </w:rPr>
        <w:t>.</w:t>
      </w:r>
      <w:r w:rsidR="007A20F1" w:rsidRPr="007A20F1">
        <w:rPr>
          <w:rFonts w:ascii="Times New Roman" w:hAnsi="Times New Roman"/>
          <w:sz w:val="24"/>
        </w:rPr>
        <w:t xml:space="preserve"> Fitzpatrick</w:t>
      </w:r>
      <w:r w:rsidR="007A20F1">
        <w:rPr>
          <w:rFonts w:ascii="Times New Roman" w:hAnsi="Times New Roman"/>
          <w:sz w:val="24"/>
        </w:rPr>
        <w:t xml:space="preserve">, </w:t>
      </w:r>
      <w:r w:rsidRPr="008975B3">
        <w:rPr>
          <w:rFonts w:ascii="Times New Roman" w:hAnsi="Times New Roman"/>
          <w:sz w:val="24"/>
        </w:rPr>
        <w:t>Dave Jacobson</w:t>
      </w:r>
    </w:p>
    <w:p w14:paraId="12F98042" w14:textId="77777777" w:rsidR="008975B3" w:rsidRPr="008975B3" w:rsidRDefault="008975B3" w:rsidP="008975B3">
      <w:pPr>
        <w:rPr>
          <w:rFonts w:ascii="Times New Roman" w:hAnsi="Times New Roman"/>
          <w:sz w:val="24"/>
        </w:rPr>
      </w:pPr>
    </w:p>
    <w:p w14:paraId="08BA2FBC" w14:textId="443D5FEB" w:rsidR="008975B3" w:rsidRPr="008975B3" w:rsidRDefault="008975B3" w:rsidP="008975B3">
      <w:pPr>
        <w:jc w:val="center"/>
        <w:rPr>
          <w:rFonts w:ascii="Times New Roman" w:hAnsi="Times New Roman"/>
          <w:sz w:val="24"/>
        </w:rPr>
      </w:pPr>
      <w:r w:rsidRPr="008975B3">
        <w:rPr>
          <w:rFonts w:ascii="Times New Roman" w:hAnsi="Times New Roman"/>
          <w:sz w:val="24"/>
        </w:rPr>
        <w:t>Oregon State University</w:t>
      </w:r>
    </w:p>
    <w:p w14:paraId="69C5E4E9" w14:textId="38163B88" w:rsidR="008975B3" w:rsidRPr="008975B3" w:rsidRDefault="008975B3" w:rsidP="008975B3">
      <w:pPr>
        <w:jc w:val="center"/>
        <w:rPr>
          <w:rFonts w:ascii="Times New Roman" w:hAnsi="Times New Roman"/>
          <w:sz w:val="24"/>
        </w:rPr>
      </w:pPr>
      <w:r w:rsidRPr="008975B3">
        <w:rPr>
          <w:rFonts w:ascii="Times New Roman" w:hAnsi="Times New Roman"/>
          <w:sz w:val="24"/>
        </w:rPr>
        <w:t>Department of Fisheries</w:t>
      </w:r>
      <w:r>
        <w:rPr>
          <w:rFonts w:ascii="Times New Roman" w:hAnsi="Times New Roman"/>
          <w:sz w:val="24"/>
        </w:rPr>
        <w:t xml:space="preserve">, </w:t>
      </w:r>
      <w:r w:rsidRPr="008975B3">
        <w:rPr>
          <w:rFonts w:ascii="Times New Roman" w:hAnsi="Times New Roman"/>
          <w:sz w:val="24"/>
        </w:rPr>
        <w:t>Wildlife</w:t>
      </w:r>
      <w:r>
        <w:rPr>
          <w:rFonts w:ascii="Times New Roman" w:hAnsi="Times New Roman"/>
          <w:sz w:val="24"/>
        </w:rPr>
        <w:t xml:space="preserve"> and Conservation Sciences</w:t>
      </w:r>
    </w:p>
    <w:p w14:paraId="67EB9F86" w14:textId="38571B61" w:rsidR="008975B3" w:rsidRDefault="008975B3" w:rsidP="008975B3">
      <w:pPr>
        <w:jc w:val="center"/>
        <w:rPr>
          <w:rFonts w:ascii="Times New Roman" w:hAnsi="Times New Roman"/>
          <w:sz w:val="24"/>
        </w:rPr>
      </w:pPr>
      <w:r w:rsidRPr="008975B3">
        <w:rPr>
          <w:rFonts w:ascii="Times New Roman" w:hAnsi="Times New Roman"/>
          <w:sz w:val="24"/>
        </w:rPr>
        <w:t>Coastal Oregon Marine Experiment Station</w:t>
      </w:r>
    </w:p>
    <w:p w14:paraId="00C225B8" w14:textId="1098B0EB" w:rsidR="004A49C1" w:rsidRPr="008975B3" w:rsidRDefault="004A49C1" w:rsidP="008975B3">
      <w:pPr>
        <w:jc w:val="center"/>
        <w:rPr>
          <w:rFonts w:ascii="Times New Roman" w:hAnsi="Times New Roman"/>
          <w:sz w:val="24"/>
        </w:rPr>
      </w:pPr>
      <w:r>
        <w:rPr>
          <w:rFonts w:ascii="Times New Roman" w:hAnsi="Times New Roman"/>
          <w:sz w:val="24"/>
        </w:rPr>
        <w:t>State Fisheries Genomics Lab</w:t>
      </w:r>
    </w:p>
    <w:p w14:paraId="5553D290" w14:textId="77777777" w:rsidR="008975B3" w:rsidRPr="008975B3" w:rsidRDefault="008975B3" w:rsidP="008975B3">
      <w:pPr>
        <w:jc w:val="center"/>
        <w:rPr>
          <w:rFonts w:ascii="Times New Roman" w:hAnsi="Times New Roman"/>
          <w:sz w:val="24"/>
        </w:rPr>
      </w:pPr>
      <w:r w:rsidRPr="008975B3">
        <w:rPr>
          <w:rFonts w:ascii="Times New Roman" w:hAnsi="Times New Roman"/>
          <w:sz w:val="24"/>
        </w:rPr>
        <w:t>Hatfield Marine Science Center</w:t>
      </w:r>
    </w:p>
    <w:p w14:paraId="0BC1B3F6" w14:textId="77777777" w:rsidR="008975B3" w:rsidRPr="008975B3" w:rsidRDefault="008975B3" w:rsidP="008975B3">
      <w:pPr>
        <w:jc w:val="center"/>
        <w:rPr>
          <w:rFonts w:ascii="Times New Roman" w:hAnsi="Times New Roman"/>
          <w:sz w:val="24"/>
        </w:rPr>
      </w:pPr>
      <w:r w:rsidRPr="008975B3">
        <w:rPr>
          <w:rFonts w:ascii="Times New Roman" w:hAnsi="Times New Roman"/>
          <w:sz w:val="24"/>
        </w:rPr>
        <w:t>2030 SE Marine Science Drive</w:t>
      </w:r>
    </w:p>
    <w:p w14:paraId="21218916" w14:textId="77777777" w:rsidR="008975B3" w:rsidRPr="008975B3" w:rsidRDefault="008975B3" w:rsidP="008975B3">
      <w:pPr>
        <w:jc w:val="center"/>
        <w:rPr>
          <w:rFonts w:ascii="Times New Roman" w:hAnsi="Times New Roman"/>
          <w:sz w:val="24"/>
        </w:rPr>
      </w:pPr>
      <w:r w:rsidRPr="008975B3">
        <w:rPr>
          <w:rFonts w:ascii="Times New Roman" w:hAnsi="Times New Roman"/>
          <w:sz w:val="24"/>
        </w:rPr>
        <w:t>Newport, Oregon 97365</w:t>
      </w:r>
    </w:p>
    <w:p w14:paraId="1E94C49F" w14:textId="77777777" w:rsidR="008975B3" w:rsidRPr="008975B3" w:rsidRDefault="008975B3" w:rsidP="008975B3">
      <w:pPr>
        <w:jc w:val="center"/>
        <w:rPr>
          <w:rFonts w:ascii="Times New Roman" w:hAnsi="Times New Roman"/>
          <w:sz w:val="24"/>
        </w:rPr>
      </w:pPr>
    </w:p>
    <w:p w14:paraId="3DB2666C" w14:textId="317BD5F9" w:rsidR="008975B3" w:rsidRDefault="008975B3" w:rsidP="008975B3"/>
    <w:p w14:paraId="76CC8B5E" w14:textId="200B9427" w:rsidR="00AB47F7" w:rsidRDefault="00AB47F7" w:rsidP="008975B3"/>
    <w:p w14:paraId="773F7182" w14:textId="57F28428" w:rsidR="00AB47F7" w:rsidRDefault="00AB47F7" w:rsidP="008975B3"/>
    <w:p w14:paraId="0DC4DD28" w14:textId="54650D37" w:rsidR="00AB47F7" w:rsidRDefault="00AB47F7" w:rsidP="008975B3"/>
    <w:p w14:paraId="43B8CDF9" w14:textId="23C29EE1" w:rsidR="00AB47F7" w:rsidRDefault="00AB47F7" w:rsidP="008975B3"/>
    <w:p w14:paraId="7C55D3E8" w14:textId="03AF7800" w:rsidR="00AB47F7" w:rsidRDefault="00AB47F7" w:rsidP="008975B3"/>
    <w:p w14:paraId="7D9B5045" w14:textId="4A6350B7" w:rsidR="00AB47F7" w:rsidRDefault="00AB47F7" w:rsidP="008975B3"/>
    <w:p w14:paraId="5F1C5AD0" w14:textId="5DD4D1B3" w:rsidR="00AB47F7" w:rsidRDefault="00AB47F7" w:rsidP="008975B3"/>
    <w:p w14:paraId="487DAEB2" w14:textId="18A3C75F" w:rsidR="00AB47F7" w:rsidRDefault="00AB47F7" w:rsidP="008975B3"/>
    <w:p w14:paraId="5E243FC8" w14:textId="2FAFC54E" w:rsidR="00AB47F7" w:rsidRDefault="00AB47F7" w:rsidP="008975B3"/>
    <w:p w14:paraId="05311F86" w14:textId="48931785" w:rsidR="00AB47F7" w:rsidRDefault="00AB47F7" w:rsidP="008975B3"/>
    <w:p w14:paraId="4DFA19DD" w14:textId="0EBF173E" w:rsidR="00AB47F7" w:rsidRDefault="00AB47F7" w:rsidP="008975B3"/>
    <w:p w14:paraId="53EB64D6" w14:textId="0888523E" w:rsidR="00AB47F7" w:rsidRDefault="00AB47F7" w:rsidP="008975B3"/>
    <w:p w14:paraId="70C7C899" w14:textId="3B6778A3" w:rsidR="00AB47F7" w:rsidRDefault="00AB47F7" w:rsidP="008975B3"/>
    <w:p w14:paraId="0B8BE427" w14:textId="10BC64F8" w:rsidR="00AB47F7" w:rsidRDefault="00AB47F7" w:rsidP="008975B3"/>
    <w:p w14:paraId="267A256F" w14:textId="36FAD4AA" w:rsidR="00AB47F7" w:rsidRDefault="00AB47F7" w:rsidP="008975B3"/>
    <w:p w14:paraId="4FBD4038" w14:textId="2A55829B" w:rsidR="00AB47F7" w:rsidRDefault="00AB47F7" w:rsidP="008975B3"/>
    <w:p w14:paraId="2D803B1E" w14:textId="2B68BA54" w:rsidR="00AB47F7" w:rsidRDefault="00AB47F7" w:rsidP="008975B3"/>
    <w:p w14:paraId="6BC0E67B" w14:textId="3A595A0D" w:rsidR="00AB47F7" w:rsidRDefault="00AB47F7" w:rsidP="008975B3"/>
    <w:p w14:paraId="10E06C82" w14:textId="0CAF6B28" w:rsidR="00AB47F7" w:rsidRDefault="00AB47F7" w:rsidP="008975B3"/>
    <w:p w14:paraId="40AE8C49" w14:textId="4CB0B63D" w:rsidR="00AB47F7" w:rsidRPr="00502239" w:rsidRDefault="00AB47F7" w:rsidP="008975B3">
      <w:pPr>
        <w:rPr>
          <w:rFonts w:ascii="Times New Roman" w:hAnsi="Times New Roman"/>
          <w:smallCaps/>
          <w:sz w:val="24"/>
        </w:rPr>
      </w:pPr>
      <w:r w:rsidRPr="00502239">
        <w:rPr>
          <w:rFonts w:ascii="Times New Roman" w:hAnsi="Times New Roman"/>
          <w:smallCaps/>
          <w:sz w:val="24"/>
        </w:rPr>
        <w:t>INTRODUCTION</w:t>
      </w:r>
    </w:p>
    <w:p w14:paraId="324C0E70" w14:textId="2AD2B515" w:rsidR="00AB47F7" w:rsidRDefault="00AB47F7" w:rsidP="00AB47F7">
      <w:pPr>
        <w:spacing w:line="360" w:lineRule="auto"/>
      </w:pPr>
    </w:p>
    <w:p w14:paraId="7079AAA9" w14:textId="6D690CF7" w:rsidR="00AB47F7" w:rsidRDefault="00AB47F7" w:rsidP="00AB47F7">
      <w:pPr>
        <w:spacing w:line="360" w:lineRule="auto"/>
        <w:rPr>
          <w:rFonts w:ascii="Times New Roman" w:hAnsi="Times New Roman"/>
          <w:sz w:val="24"/>
        </w:rPr>
      </w:pPr>
      <w:r w:rsidRPr="008975B3">
        <w:rPr>
          <w:rFonts w:ascii="Times New Roman" w:hAnsi="Times New Roman"/>
          <w:sz w:val="24"/>
        </w:rPr>
        <w:t>Adult spring Chinook salmon (</w:t>
      </w:r>
      <w:r w:rsidRPr="008975B3">
        <w:rPr>
          <w:rFonts w:ascii="Times New Roman" w:hAnsi="Times New Roman"/>
          <w:i/>
          <w:sz w:val="24"/>
        </w:rPr>
        <w:t>Oncorhynchus tshawytscha</w:t>
      </w:r>
      <w:r w:rsidRPr="008975B3">
        <w:rPr>
          <w:rFonts w:ascii="Times New Roman" w:hAnsi="Times New Roman"/>
          <w:sz w:val="24"/>
        </w:rPr>
        <w:t xml:space="preserve">) are released above USACE dams throughout the </w:t>
      </w:r>
      <w:r>
        <w:rPr>
          <w:rFonts w:ascii="Times New Roman" w:hAnsi="Times New Roman"/>
          <w:sz w:val="24"/>
        </w:rPr>
        <w:t>U</w:t>
      </w:r>
      <w:r w:rsidRPr="008975B3">
        <w:rPr>
          <w:rFonts w:ascii="Times New Roman" w:hAnsi="Times New Roman"/>
          <w:sz w:val="24"/>
        </w:rPr>
        <w:t xml:space="preserve">pper Willamette River basin to increase the abundance, productivity, and diversity of naturally produced fish, such that this Evolutionarily Significant Unit (ESU) is self-sustaining and provides significant economic, ecological, recreational, cultural, social, and aesthetic benefits to the citizens of Oregon.  </w:t>
      </w:r>
      <w:r w:rsidR="00D5484C" w:rsidRPr="00D5484C">
        <w:rPr>
          <w:rFonts w:ascii="Times New Roman" w:hAnsi="Times New Roman"/>
          <w:sz w:val="24"/>
        </w:rPr>
        <w:t xml:space="preserve">Genetic parentage analysis is currently being used to evaluate the effectiveness of </w:t>
      </w:r>
      <w:r w:rsidR="00304518">
        <w:rPr>
          <w:rFonts w:ascii="Times New Roman" w:hAnsi="Times New Roman"/>
          <w:sz w:val="24"/>
        </w:rPr>
        <w:t xml:space="preserve">trapping and transport of adult </w:t>
      </w:r>
      <w:r w:rsidR="00D5484C">
        <w:rPr>
          <w:rFonts w:ascii="Times New Roman" w:hAnsi="Times New Roman"/>
          <w:sz w:val="24"/>
        </w:rPr>
        <w:t xml:space="preserve">spring Chinook salmon </w:t>
      </w:r>
      <w:r w:rsidR="00304518">
        <w:rPr>
          <w:rFonts w:ascii="Times New Roman" w:hAnsi="Times New Roman"/>
          <w:sz w:val="24"/>
        </w:rPr>
        <w:t xml:space="preserve">above and below </w:t>
      </w:r>
      <w:r w:rsidR="008B55E8">
        <w:rPr>
          <w:rFonts w:ascii="Times New Roman" w:hAnsi="Times New Roman"/>
          <w:sz w:val="24"/>
        </w:rPr>
        <w:t>the dams</w:t>
      </w:r>
      <w:r w:rsidR="00304518">
        <w:rPr>
          <w:rFonts w:ascii="Times New Roman" w:hAnsi="Times New Roman"/>
          <w:sz w:val="24"/>
        </w:rPr>
        <w:t xml:space="preserve">. </w:t>
      </w:r>
      <w:r w:rsidR="00304518" w:rsidRPr="008975B3">
        <w:rPr>
          <w:rFonts w:ascii="Times New Roman" w:hAnsi="Times New Roman"/>
          <w:kern w:val="28"/>
          <w:sz w:val="24"/>
        </w:rPr>
        <w:t xml:space="preserve">This includes determining if returning spawners are progeny of previous transports and the </w:t>
      </w:r>
      <w:r w:rsidR="008B55E8">
        <w:rPr>
          <w:rFonts w:ascii="Times New Roman" w:hAnsi="Times New Roman"/>
          <w:kern w:val="28"/>
          <w:sz w:val="24"/>
        </w:rPr>
        <w:t xml:space="preserve">total </w:t>
      </w:r>
      <w:r w:rsidR="00304518" w:rsidRPr="008975B3">
        <w:rPr>
          <w:rFonts w:ascii="Times New Roman" w:hAnsi="Times New Roman"/>
          <w:kern w:val="28"/>
          <w:sz w:val="24"/>
        </w:rPr>
        <w:t>lifetime fitness of transported individuals</w:t>
      </w:r>
      <w:r w:rsidR="00304518">
        <w:rPr>
          <w:rFonts w:ascii="Times New Roman" w:hAnsi="Times New Roman"/>
          <w:caps/>
          <w:smallCaps/>
          <w:kern w:val="28"/>
          <w:sz w:val="24"/>
          <w:lang w:val="pt-BR"/>
        </w:rPr>
        <w:t xml:space="preserve">. </w:t>
      </w:r>
      <w:r w:rsidR="00304518">
        <w:rPr>
          <w:rFonts w:ascii="Times New Roman" w:hAnsi="Times New Roman"/>
          <w:kern w:val="28"/>
          <w:sz w:val="24"/>
          <w:lang w:val="pt-BR"/>
        </w:rPr>
        <w:t xml:space="preserve">Current research efforts </w:t>
      </w:r>
      <w:r w:rsidR="00FE20C0">
        <w:rPr>
          <w:rFonts w:ascii="Times New Roman" w:hAnsi="Times New Roman"/>
          <w:kern w:val="28"/>
          <w:sz w:val="24"/>
          <w:lang w:val="pt-BR"/>
        </w:rPr>
        <w:t>focus</w:t>
      </w:r>
      <w:r w:rsidR="00304518">
        <w:rPr>
          <w:rFonts w:ascii="Times New Roman" w:hAnsi="Times New Roman"/>
          <w:kern w:val="28"/>
          <w:sz w:val="24"/>
          <w:lang w:val="pt-BR"/>
        </w:rPr>
        <w:t xml:space="preserve"> on reintro</w:t>
      </w:r>
      <w:r w:rsidR="008B55E8">
        <w:rPr>
          <w:rFonts w:ascii="Times New Roman" w:hAnsi="Times New Roman"/>
          <w:kern w:val="28"/>
          <w:sz w:val="24"/>
          <w:lang w:val="pt-BR"/>
        </w:rPr>
        <w:t>duction</w:t>
      </w:r>
      <w:r w:rsidR="00304518">
        <w:rPr>
          <w:rFonts w:ascii="Times New Roman" w:hAnsi="Times New Roman"/>
          <w:kern w:val="28"/>
          <w:sz w:val="24"/>
          <w:lang w:val="pt-BR"/>
        </w:rPr>
        <w:t xml:space="preserve"> programs in the </w:t>
      </w:r>
      <w:r w:rsidR="00D5484C">
        <w:rPr>
          <w:rFonts w:ascii="Times New Roman" w:hAnsi="Times New Roman"/>
          <w:sz w:val="24"/>
        </w:rPr>
        <w:t>South Santiam River, McKenzie River</w:t>
      </w:r>
      <w:r w:rsidR="008B55E8">
        <w:rPr>
          <w:rFonts w:ascii="Times New Roman" w:hAnsi="Times New Roman"/>
          <w:sz w:val="24"/>
        </w:rPr>
        <w:t xml:space="preserve">, </w:t>
      </w:r>
      <w:r w:rsidR="00D5484C">
        <w:rPr>
          <w:rFonts w:ascii="Times New Roman" w:hAnsi="Times New Roman"/>
          <w:sz w:val="24"/>
        </w:rPr>
        <w:t>Fall Creek</w:t>
      </w:r>
      <w:r w:rsidR="008B55E8">
        <w:rPr>
          <w:rFonts w:ascii="Times New Roman" w:hAnsi="Times New Roman"/>
          <w:sz w:val="24"/>
        </w:rPr>
        <w:t xml:space="preserve"> and North Santiam River</w:t>
      </w:r>
      <w:r w:rsidR="00D5484C">
        <w:rPr>
          <w:rFonts w:ascii="Times New Roman" w:hAnsi="Times New Roman"/>
          <w:sz w:val="24"/>
        </w:rPr>
        <w:t>.</w:t>
      </w:r>
    </w:p>
    <w:p w14:paraId="6FB40519" w14:textId="68348F9C" w:rsidR="0035721F" w:rsidRDefault="0035721F" w:rsidP="00AB47F7">
      <w:pPr>
        <w:spacing w:line="360" w:lineRule="auto"/>
        <w:rPr>
          <w:rFonts w:ascii="Times New Roman" w:hAnsi="Times New Roman"/>
          <w:sz w:val="24"/>
        </w:rPr>
      </w:pPr>
    </w:p>
    <w:p w14:paraId="076BE210" w14:textId="69269981" w:rsidR="0035721F" w:rsidRDefault="00D811AA" w:rsidP="0035721F">
      <w:pPr>
        <w:spacing w:line="360" w:lineRule="auto"/>
        <w:rPr>
          <w:rFonts w:ascii="Times New Roman" w:hAnsi="Times New Roman"/>
          <w:bCs/>
          <w:kern w:val="28"/>
          <w:sz w:val="24"/>
          <w:lang w:val="pt-BR"/>
        </w:rPr>
      </w:pPr>
      <w:r>
        <w:rPr>
          <w:rFonts w:ascii="Times New Roman" w:hAnsi="Times New Roman"/>
          <w:bCs/>
          <w:kern w:val="28"/>
          <w:sz w:val="24"/>
          <w:lang w:val="pt-BR"/>
        </w:rPr>
        <w:t>The</w:t>
      </w:r>
      <w:r w:rsidR="008B55E8">
        <w:rPr>
          <w:rFonts w:ascii="Times New Roman" w:hAnsi="Times New Roman"/>
          <w:bCs/>
          <w:kern w:val="28"/>
          <w:sz w:val="24"/>
          <w:lang w:val="pt-BR"/>
        </w:rPr>
        <w:t xml:space="preserve"> two</w:t>
      </w:r>
      <w:r>
        <w:rPr>
          <w:rFonts w:ascii="Times New Roman" w:hAnsi="Times New Roman"/>
          <w:bCs/>
          <w:kern w:val="28"/>
          <w:sz w:val="24"/>
          <w:lang w:val="pt-BR"/>
        </w:rPr>
        <w:t xml:space="preserve"> main objective</w:t>
      </w:r>
      <w:r w:rsidR="00D646A2">
        <w:rPr>
          <w:rFonts w:ascii="Times New Roman" w:hAnsi="Times New Roman"/>
          <w:bCs/>
          <w:kern w:val="28"/>
          <w:sz w:val="24"/>
          <w:lang w:val="pt-BR"/>
        </w:rPr>
        <w:t>s</w:t>
      </w:r>
      <w:r>
        <w:rPr>
          <w:rFonts w:ascii="Times New Roman" w:hAnsi="Times New Roman"/>
          <w:bCs/>
          <w:kern w:val="28"/>
          <w:sz w:val="24"/>
          <w:lang w:val="pt-BR"/>
        </w:rPr>
        <w:t xml:space="preserve"> of this work are to (1) </w:t>
      </w:r>
      <w:r w:rsidR="00D646A2">
        <w:rPr>
          <w:rFonts w:ascii="Times New Roman" w:hAnsi="Times New Roman"/>
          <w:bCs/>
          <w:kern w:val="28"/>
          <w:sz w:val="24"/>
          <w:lang w:val="pt-BR"/>
        </w:rPr>
        <w:t>m</w:t>
      </w:r>
      <w:r w:rsidR="0035721F" w:rsidRPr="0035721F">
        <w:rPr>
          <w:rFonts w:ascii="Times New Roman" w:hAnsi="Times New Roman"/>
          <w:bCs/>
          <w:kern w:val="28"/>
          <w:sz w:val="24"/>
          <w:lang w:val="pt-BR"/>
        </w:rPr>
        <w:t xml:space="preserve">aintain a tissue sample archive that will permit future studies to determine the number and proportion of unmarked adult </w:t>
      </w:r>
      <w:r>
        <w:rPr>
          <w:rFonts w:ascii="Times New Roman" w:hAnsi="Times New Roman"/>
          <w:bCs/>
          <w:kern w:val="28"/>
          <w:sz w:val="24"/>
          <w:lang w:val="pt-BR"/>
        </w:rPr>
        <w:t xml:space="preserve">spring </w:t>
      </w:r>
      <w:r w:rsidR="0035721F" w:rsidRPr="0035721F">
        <w:rPr>
          <w:rFonts w:ascii="Times New Roman" w:hAnsi="Times New Roman"/>
          <w:bCs/>
          <w:kern w:val="28"/>
          <w:sz w:val="24"/>
          <w:lang w:val="pt-BR"/>
        </w:rPr>
        <w:t xml:space="preserve">Chinook salmon, sampled at various locations on the </w:t>
      </w:r>
      <w:r w:rsidR="008B55E8">
        <w:rPr>
          <w:rFonts w:ascii="Times New Roman" w:hAnsi="Times New Roman"/>
          <w:bCs/>
          <w:kern w:val="28"/>
          <w:sz w:val="24"/>
          <w:lang w:val="pt-BR"/>
        </w:rPr>
        <w:t>river (e.g. South Santiam River, McKenzie River, Fall Creek and North Santiam River)</w:t>
      </w:r>
      <w:r w:rsidR="0035721F" w:rsidRPr="0035721F">
        <w:rPr>
          <w:rFonts w:ascii="Times New Roman" w:hAnsi="Times New Roman"/>
          <w:bCs/>
          <w:kern w:val="28"/>
          <w:sz w:val="24"/>
          <w:lang w:val="pt-BR"/>
        </w:rPr>
        <w:t xml:space="preserve"> that can be assigned as progeny of Chinook salmon released above</w:t>
      </w:r>
      <w:r>
        <w:rPr>
          <w:rFonts w:ascii="Times New Roman" w:hAnsi="Times New Roman"/>
          <w:bCs/>
          <w:kern w:val="28"/>
          <w:sz w:val="24"/>
          <w:lang w:val="pt-BR"/>
        </w:rPr>
        <w:t xml:space="preserve"> USACE </w:t>
      </w:r>
      <w:r w:rsidR="008B55E8">
        <w:rPr>
          <w:rFonts w:ascii="Times New Roman" w:hAnsi="Times New Roman"/>
          <w:bCs/>
          <w:kern w:val="28"/>
          <w:sz w:val="24"/>
          <w:lang w:val="pt-BR"/>
        </w:rPr>
        <w:t>dams</w:t>
      </w:r>
      <w:r>
        <w:rPr>
          <w:rFonts w:ascii="Times New Roman" w:hAnsi="Times New Roman"/>
          <w:bCs/>
          <w:kern w:val="28"/>
          <w:sz w:val="24"/>
          <w:lang w:val="pt-BR"/>
        </w:rPr>
        <w:t xml:space="preserve"> and (2) </w:t>
      </w:r>
      <w:r w:rsidRPr="00D811AA">
        <w:rPr>
          <w:rFonts w:ascii="Times New Roman" w:hAnsi="Times New Roman"/>
          <w:bCs/>
          <w:kern w:val="28"/>
          <w:sz w:val="24"/>
          <w:lang w:val="pt-BR"/>
        </w:rPr>
        <w:t>estimat</w:t>
      </w:r>
      <w:r>
        <w:rPr>
          <w:rFonts w:ascii="Times New Roman" w:hAnsi="Times New Roman"/>
          <w:bCs/>
          <w:kern w:val="28"/>
          <w:sz w:val="24"/>
          <w:lang w:val="pt-BR"/>
        </w:rPr>
        <w:t>e</w:t>
      </w:r>
      <w:r w:rsidRPr="00D811AA">
        <w:rPr>
          <w:rFonts w:ascii="Times New Roman" w:hAnsi="Times New Roman"/>
          <w:bCs/>
          <w:kern w:val="28"/>
          <w:sz w:val="24"/>
          <w:lang w:val="pt-BR"/>
        </w:rPr>
        <w:t xml:space="preserve"> the total lifetime fitness and cohort replacement rate for adult </w:t>
      </w:r>
      <w:r>
        <w:rPr>
          <w:rFonts w:ascii="Times New Roman" w:hAnsi="Times New Roman"/>
          <w:bCs/>
          <w:kern w:val="28"/>
          <w:sz w:val="24"/>
          <w:lang w:val="pt-BR"/>
        </w:rPr>
        <w:t xml:space="preserve">spring </w:t>
      </w:r>
      <w:r w:rsidRPr="00D811AA">
        <w:rPr>
          <w:rFonts w:ascii="Times New Roman" w:hAnsi="Times New Roman"/>
          <w:bCs/>
          <w:kern w:val="28"/>
          <w:sz w:val="24"/>
          <w:lang w:val="pt-BR"/>
        </w:rPr>
        <w:t xml:space="preserve">Chinook salmon released above Detroit Dam </w:t>
      </w:r>
      <w:r>
        <w:rPr>
          <w:rFonts w:ascii="Times New Roman" w:hAnsi="Times New Roman"/>
          <w:bCs/>
          <w:kern w:val="28"/>
          <w:sz w:val="24"/>
          <w:lang w:val="pt-BR"/>
        </w:rPr>
        <w:t xml:space="preserve">on the North Santiam River </w:t>
      </w:r>
      <w:r w:rsidRPr="00D811AA">
        <w:rPr>
          <w:rFonts w:ascii="Times New Roman" w:hAnsi="Times New Roman"/>
          <w:bCs/>
          <w:kern w:val="28"/>
          <w:sz w:val="24"/>
          <w:lang w:val="pt-BR"/>
        </w:rPr>
        <w:t>in 2011, 2012, 2013, 2014 while evaluating the relative success of alternate reintroduction strategies (e.g. date and location of release).</w:t>
      </w:r>
    </w:p>
    <w:p w14:paraId="089736EC" w14:textId="2C22BA61" w:rsidR="00D811AA" w:rsidRDefault="00D811AA" w:rsidP="0035721F">
      <w:pPr>
        <w:spacing w:line="360" w:lineRule="auto"/>
        <w:rPr>
          <w:rFonts w:ascii="Times New Roman" w:hAnsi="Times New Roman"/>
          <w:bCs/>
          <w:kern w:val="28"/>
          <w:sz w:val="24"/>
          <w:lang w:val="pt-BR"/>
        </w:rPr>
      </w:pPr>
    </w:p>
    <w:p w14:paraId="4B54E003" w14:textId="778F8B4C" w:rsidR="00D811AA" w:rsidRDefault="00D811AA" w:rsidP="00E73B0E">
      <w:pPr>
        <w:spacing w:line="360" w:lineRule="auto"/>
        <w:rPr>
          <w:rFonts w:ascii="Times New Roman" w:hAnsi="Times New Roman"/>
          <w:bCs/>
          <w:kern w:val="28"/>
          <w:sz w:val="24"/>
          <w:lang w:val="pt-BR"/>
        </w:rPr>
      </w:pPr>
      <w:r w:rsidRPr="00D811AA">
        <w:rPr>
          <w:rFonts w:ascii="Times New Roman" w:hAnsi="Times New Roman"/>
          <w:bCs/>
          <w:kern w:val="28"/>
          <w:sz w:val="24"/>
          <w:lang w:val="pt-BR"/>
        </w:rPr>
        <w:t>This work will meet the specific information needs of Reasonable and Prudent Alternative (RPA) 9.5.1(4) of the Willamette Project Biological Opinion (NMFS 2008) in determining the reproductive success of hatchery fish in the wild.  Results of the research will also address RPA 4.1 (restoration of productivity by outplanting Chinook above dams), RPA 4.7 (increase the percent of outplanted adults that successfully spawn through development of new release locations), RPA 6.2.3 (continue adult Chinook outplanting, Willamette basin-wide), and RPA 9.3 (monitoring the effectiveness of fish passage facilities and strategies at Willamette Project dams).</w:t>
      </w:r>
    </w:p>
    <w:p w14:paraId="58DFD04E" w14:textId="1D47172E" w:rsidR="00502239" w:rsidRDefault="00502239" w:rsidP="00E73B0E">
      <w:pPr>
        <w:spacing w:line="360" w:lineRule="auto"/>
        <w:rPr>
          <w:rFonts w:ascii="Times New Roman" w:hAnsi="Times New Roman"/>
          <w:bCs/>
          <w:kern w:val="28"/>
          <w:sz w:val="24"/>
          <w:lang w:val="pt-BR"/>
        </w:rPr>
      </w:pPr>
    </w:p>
    <w:p w14:paraId="7E8DC793" w14:textId="61147F36" w:rsidR="00502239" w:rsidRDefault="00502239" w:rsidP="00E73B0E">
      <w:pPr>
        <w:spacing w:line="360" w:lineRule="auto"/>
        <w:rPr>
          <w:rFonts w:ascii="Times New Roman" w:hAnsi="Times New Roman"/>
          <w:sz w:val="24"/>
        </w:rPr>
      </w:pPr>
      <w:r>
        <w:rPr>
          <w:rFonts w:ascii="Times New Roman" w:hAnsi="Times New Roman"/>
          <w:sz w:val="24"/>
        </w:rPr>
        <w:t>METHODS</w:t>
      </w:r>
    </w:p>
    <w:p w14:paraId="6A611F3E" w14:textId="2AF88B8E" w:rsidR="00502239" w:rsidRDefault="00502239" w:rsidP="00E73B0E">
      <w:pPr>
        <w:spacing w:line="360" w:lineRule="auto"/>
        <w:rPr>
          <w:rFonts w:ascii="Times New Roman" w:hAnsi="Times New Roman"/>
          <w:sz w:val="24"/>
        </w:rPr>
      </w:pPr>
    </w:p>
    <w:p w14:paraId="1C0E8DFF" w14:textId="0B7A8070" w:rsidR="00502239" w:rsidRPr="005D2DE3" w:rsidRDefault="00502239" w:rsidP="00E73B0E">
      <w:pPr>
        <w:spacing w:line="360" w:lineRule="auto"/>
        <w:rPr>
          <w:rFonts w:ascii="Times New Roman" w:hAnsi="Times New Roman"/>
          <w:i/>
          <w:iCs/>
          <w:sz w:val="24"/>
        </w:rPr>
      </w:pPr>
      <w:r w:rsidRPr="005D2DE3">
        <w:rPr>
          <w:rFonts w:ascii="Times New Roman" w:hAnsi="Times New Roman"/>
          <w:i/>
          <w:iCs/>
          <w:sz w:val="24"/>
        </w:rPr>
        <w:t>South Santiam River</w:t>
      </w:r>
      <w:r w:rsidR="006565FD">
        <w:rPr>
          <w:rFonts w:ascii="Times New Roman" w:hAnsi="Times New Roman"/>
          <w:i/>
          <w:iCs/>
          <w:sz w:val="24"/>
        </w:rPr>
        <w:t xml:space="preserve"> Sampling</w:t>
      </w:r>
    </w:p>
    <w:p w14:paraId="27C1E076" w14:textId="53CCD54D" w:rsidR="00502239" w:rsidRDefault="00502239" w:rsidP="00E73B0E">
      <w:pPr>
        <w:spacing w:line="360" w:lineRule="auto"/>
        <w:rPr>
          <w:rFonts w:ascii="Times New Roman" w:hAnsi="Times New Roman"/>
          <w:sz w:val="24"/>
        </w:rPr>
      </w:pPr>
    </w:p>
    <w:p w14:paraId="0D095C5E" w14:textId="5343A3EE" w:rsidR="00502239" w:rsidRPr="008975B3" w:rsidRDefault="00502239" w:rsidP="00E73B0E">
      <w:pPr>
        <w:pStyle w:val="Default"/>
        <w:spacing w:after="262" w:line="360" w:lineRule="auto"/>
        <w:rPr>
          <w:rFonts w:ascii="Times New Roman" w:hAnsi="Times New Roman" w:cs="Times New Roman"/>
        </w:rPr>
      </w:pPr>
      <w:r>
        <w:rPr>
          <w:rFonts w:ascii="Times New Roman" w:hAnsi="Times New Roman" w:cs="Times New Roman"/>
        </w:rPr>
        <w:lastRenderedPageBreak/>
        <w:t xml:space="preserve">A tissue sample was collected </w:t>
      </w:r>
      <w:r w:rsidRPr="008975B3">
        <w:rPr>
          <w:rFonts w:ascii="Times New Roman" w:hAnsi="Times New Roman" w:cs="Times New Roman"/>
        </w:rPr>
        <w:t xml:space="preserve">from fish handled at the Foster </w:t>
      </w:r>
      <w:r w:rsidR="005D2DE3">
        <w:rPr>
          <w:rFonts w:ascii="Times New Roman" w:hAnsi="Times New Roman" w:cs="Times New Roman"/>
        </w:rPr>
        <w:t>Fish Collection Facility</w:t>
      </w:r>
      <w:r w:rsidRPr="008975B3">
        <w:rPr>
          <w:rFonts w:ascii="Times New Roman" w:hAnsi="Times New Roman" w:cs="Times New Roman"/>
        </w:rPr>
        <w:t xml:space="preserve"> in 2019 including every unclipped, presumptive natural-origin spring Chinook salmon released above Foster Dam.</w:t>
      </w:r>
      <w:r>
        <w:rPr>
          <w:rFonts w:ascii="Times New Roman" w:hAnsi="Times New Roman" w:cs="Times New Roman"/>
        </w:rPr>
        <w:t xml:space="preserve"> </w:t>
      </w:r>
      <w:r w:rsidRPr="008975B3">
        <w:rPr>
          <w:rFonts w:ascii="Times New Roman" w:hAnsi="Times New Roman" w:cs="Times New Roman"/>
        </w:rPr>
        <w:t xml:space="preserve">Individual samples </w:t>
      </w:r>
      <w:r>
        <w:rPr>
          <w:rFonts w:ascii="Times New Roman" w:hAnsi="Times New Roman" w:cs="Times New Roman"/>
        </w:rPr>
        <w:t xml:space="preserve">were </w:t>
      </w:r>
      <w:r w:rsidRPr="008975B3">
        <w:rPr>
          <w:rFonts w:ascii="Times New Roman" w:hAnsi="Times New Roman" w:cs="Times New Roman"/>
        </w:rPr>
        <w:t>stored in 95% ethanol as batch samples. For instance, tissue samples from all natural-origin salmon transported and released above Foster Dam on a given day w</w:t>
      </w:r>
      <w:r>
        <w:rPr>
          <w:rFonts w:ascii="Times New Roman" w:hAnsi="Times New Roman" w:cs="Times New Roman"/>
        </w:rPr>
        <w:t>ere</w:t>
      </w:r>
      <w:r w:rsidRPr="008975B3">
        <w:rPr>
          <w:rFonts w:ascii="Times New Roman" w:hAnsi="Times New Roman" w:cs="Times New Roman"/>
        </w:rPr>
        <w:t xml:space="preserve"> stored in a single container.  This </w:t>
      </w:r>
      <w:r w:rsidR="005D2DE3">
        <w:rPr>
          <w:rFonts w:ascii="Times New Roman" w:hAnsi="Times New Roman" w:cs="Times New Roman"/>
        </w:rPr>
        <w:t xml:space="preserve">will </w:t>
      </w:r>
      <w:r w:rsidRPr="008975B3">
        <w:rPr>
          <w:rFonts w:ascii="Times New Roman" w:hAnsi="Times New Roman" w:cs="Times New Roman"/>
        </w:rPr>
        <w:t>permit an evaluation of the effect of release date and release location on the total lifetime fitness of adult spring Chinook salmon reintroduced above Foster Dam.</w:t>
      </w:r>
      <w:r>
        <w:rPr>
          <w:rFonts w:ascii="Times New Roman" w:hAnsi="Times New Roman" w:cs="Times New Roman"/>
        </w:rPr>
        <w:t xml:space="preserve"> A tissue sample was also collected </w:t>
      </w:r>
      <w:r w:rsidRPr="008975B3">
        <w:rPr>
          <w:rFonts w:ascii="Times New Roman" w:hAnsi="Times New Roman" w:cs="Times New Roman"/>
        </w:rPr>
        <w:t xml:space="preserve">from every individual used as hatchery </w:t>
      </w:r>
      <w:proofErr w:type="spellStart"/>
      <w:r w:rsidRPr="008975B3">
        <w:rPr>
          <w:rFonts w:ascii="Times New Roman" w:hAnsi="Times New Roman" w:cs="Times New Roman"/>
        </w:rPr>
        <w:t>broodstock</w:t>
      </w:r>
      <w:proofErr w:type="spellEnd"/>
      <w:r w:rsidRPr="008975B3">
        <w:rPr>
          <w:rFonts w:ascii="Times New Roman" w:hAnsi="Times New Roman" w:cs="Times New Roman"/>
        </w:rPr>
        <w:t>. Samples from a given spawn day w</w:t>
      </w:r>
      <w:r>
        <w:rPr>
          <w:rFonts w:ascii="Times New Roman" w:hAnsi="Times New Roman" w:cs="Times New Roman"/>
        </w:rPr>
        <w:t xml:space="preserve">ere </w:t>
      </w:r>
      <w:r w:rsidRPr="008975B3">
        <w:rPr>
          <w:rFonts w:ascii="Times New Roman" w:hAnsi="Times New Roman" w:cs="Times New Roman"/>
        </w:rPr>
        <w:t xml:space="preserve">stored in 95% ethanol as batch samples. </w:t>
      </w:r>
    </w:p>
    <w:p w14:paraId="2AA146F7" w14:textId="1FE15D71" w:rsidR="00257427" w:rsidRPr="005D2DE3" w:rsidRDefault="00257427" w:rsidP="00E73B0E">
      <w:pPr>
        <w:spacing w:line="360" w:lineRule="auto"/>
        <w:rPr>
          <w:rFonts w:ascii="Times New Roman" w:hAnsi="Times New Roman"/>
          <w:i/>
          <w:iCs/>
          <w:sz w:val="24"/>
        </w:rPr>
      </w:pPr>
      <w:r w:rsidRPr="005D2DE3">
        <w:rPr>
          <w:rFonts w:ascii="Times New Roman" w:hAnsi="Times New Roman"/>
          <w:i/>
          <w:iCs/>
          <w:sz w:val="24"/>
        </w:rPr>
        <w:t>McKenzie River</w:t>
      </w:r>
      <w:r w:rsidR="006565FD">
        <w:rPr>
          <w:rFonts w:ascii="Times New Roman" w:hAnsi="Times New Roman"/>
          <w:i/>
          <w:iCs/>
          <w:sz w:val="24"/>
        </w:rPr>
        <w:t xml:space="preserve"> Sampling</w:t>
      </w:r>
    </w:p>
    <w:p w14:paraId="741FBAEB" w14:textId="188FECC6" w:rsidR="00502239" w:rsidRDefault="00502239" w:rsidP="00E73B0E">
      <w:pPr>
        <w:spacing w:line="360" w:lineRule="auto"/>
        <w:rPr>
          <w:rFonts w:ascii="Times New Roman" w:hAnsi="Times New Roman"/>
          <w:sz w:val="24"/>
        </w:rPr>
      </w:pPr>
    </w:p>
    <w:p w14:paraId="647B18EE" w14:textId="574EA6DC" w:rsidR="005D2DE3" w:rsidRDefault="005D2DE3" w:rsidP="005D2DE3">
      <w:pPr>
        <w:spacing w:line="360" w:lineRule="auto"/>
        <w:rPr>
          <w:rFonts w:ascii="Times New Roman" w:hAnsi="Times New Roman"/>
          <w:sz w:val="24"/>
        </w:rPr>
      </w:pPr>
      <w:r>
        <w:rPr>
          <w:rFonts w:ascii="Times New Roman" w:hAnsi="Times New Roman"/>
          <w:sz w:val="24"/>
        </w:rPr>
        <w:t>A</w:t>
      </w:r>
      <w:r w:rsidRPr="005D2DE3">
        <w:rPr>
          <w:rFonts w:ascii="Times New Roman" w:hAnsi="Times New Roman"/>
          <w:sz w:val="24"/>
        </w:rPr>
        <w:t xml:space="preserve"> tissue sample </w:t>
      </w:r>
      <w:r>
        <w:rPr>
          <w:rFonts w:ascii="Times New Roman" w:hAnsi="Times New Roman"/>
          <w:sz w:val="24"/>
        </w:rPr>
        <w:t xml:space="preserve">was collected </w:t>
      </w:r>
      <w:r w:rsidRPr="005D2DE3">
        <w:rPr>
          <w:rFonts w:ascii="Times New Roman" w:hAnsi="Times New Roman"/>
          <w:sz w:val="24"/>
        </w:rPr>
        <w:t xml:space="preserve">from </w:t>
      </w:r>
      <w:commentRangeStart w:id="0"/>
      <w:r w:rsidRPr="005D2DE3">
        <w:rPr>
          <w:rFonts w:ascii="Times New Roman" w:hAnsi="Times New Roman"/>
          <w:sz w:val="24"/>
        </w:rPr>
        <w:t>hatchery-origin</w:t>
      </w:r>
      <w:commentRangeEnd w:id="0"/>
      <w:r w:rsidR="00BE6A7D">
        <w:rPr>
          <w:rStyle w:val="CommentReference"/>
        </w:rPr>
        <w:commentReference w:id="0"/>
      </w:r>
      <w:r w:rsidRPr="005D2DE3">
        <w:rPr>
          <w:rFonts w:ascii="Times New Roman" w:hAnsi="Times New Roman"/>
          <w:sz w:val="24"/>
        </w:rPr>
        <w:t xml:space="preserve"> spring Chinook salmon at the McKenzie River Hatchery that </w:t>
      </w:r>
      <w:r>
        <w:rPr>
          <w:rFonts w:ascii="Times New Roman" w:hAnsi="Times New Roman"/>
          <w:sz w:val="24"/>
        </w:rPr>
        <w:t>was</w:t>
      </w:r>
      <w:r w:rsidRPr="005D2DE3">
        <w:rPr>
          <w:rFonts w:ascii="Times New Roman" w:hAnsi="Times New Roman"/>
          <w:sz w:val="24"/>
        </w:rPr>
        <w:t xml:space="preserve"> subsequently outplanted above Cougar Dam. In addition, tissue samples collected by USACE staff from presumptive </w:t>
      </w:r>
      <w:r w:rsidR="00E20F23">
        <w:rPr>
          <w:rFonts w:ascii="Times New Roman" w:hAnsi="Times New Roman"/>
          <w:sz w:val="24"/>
        </w:rPr>
        <w:t>natural-origin</w:t>
      </w:r>
      <w:r w:rsidRPr="005D2DE3">
        <w:rPr>
          <w:rFonts w:ascii="Times New Roman" w:hAnsi="Times New Roman"/>
          <w:sz w:val="24"/>
        </w:rPr>
        <w:t xml:space="preserve"> and </w:t>
      </w:r>
      <w:r w:rsidR="00E20F23">
        <w:rPr>
          <w:rFonts w:ascii="Times New Roman" w:hAnsi="Times New Roman"/>
          <w:sz w:val="24"/>
        </w:rPr>
        <w:t>hatchery-origin</w:t>
      </w:r>
      <w:r w:rsidRPr="005D2DE3">
        <w:rPr>
          <w:rFonts w:ascii="Times New Roman" w:hAnsi="Times New Roman"/>
          <w:sz w:val="24"/>
        </w:rPr>
        <w:t xml:space="preserve"> fish captured at the Cougar Trap and outplanted above Cougar Dam</w:t>
      </w:r>
      <w:r>
        <w:rPr>
          <w:rFonts w:ascii="Times New Roman" w:hAnsi="Times New Roman"/>
          <w:sz w:val="24"/>
        </w:rPr>
        <w:t xml:space="preserve"> were assembled and included in the tissue sample archive</w:t>
      </w:r>
      <w:r w:rsidRPr="005D2DE3">
        <w:rPr>
          <w:rFonts w:ascii="Times New Roman" w:hAnsi="Times New Roman"/>
          <w:sz w:val="24"/>
        </w:rPr>
        <w:t>.</w:t>
      </w:r>
      <w:r>
        <w:rPr>
          <w:rFonts w:ascii="Times New Roman" w:hAnsi="Times New Roman"/>
          <w:sz w:val="24"/>
        </w:rPr>
        <w:t xml:space="preserve"> </w:t>
      </w:r>
      <w:commentRangeStart w:id="1"/>
      <w:r>
        <w:rPr>
          <w:rFonts w:ascii="Times New Roman" w:hAnsi="Times New Roman"/>
          <w:sz w:val="24"/>
        </w:rPr>
        <w:t>Pre</w:t>
      </w:r>
      <w:r w:rsidRPr="005D2DE3">
        <w:rPr>
          <w:rFonts w:ascii="Times New Roman" w:hAnsi="Times New Roman"/>
          <w:sz w:val="24"/>
        </w:rPr>
        <w:t xml:space="preserve">sumptive </w:t>
      </w:r>
      <w:r w:rsidR="00E20F23">
        <w:rPr>
          <w:rFonts w:ascii="Times New Roman" w:hAnsi="Times New Roman"/>
          <w:sz w:val="24"/>
        </w:rPr>
        <w:t>natural-origin</w:t>
      </w:r>
      <w:r w:rsidRPr="005D2DE3">
        <w:rPr>
          <w:rFonts w:ascii="Times New Roman" w:hAnsi="Times New Roman"/>
          <w:sz w:val="24"/>
        </w:rPr>
        <w:t xml:space="preserve"> fish incorporated into brood at McKenzie Hatchery</w:t>
      </w:r>
      <w:r>
        <w:rPr>
          <w:rFonts w:ascii="Times New Roman" w:hAnsi="Times New Roman"/>
          <w:sz w:val="24"/>
        </w:rPr>
        <w:t xml:space="preserve"> were sampled as well</w:t>
      </w:r>
      <w:commentRangeEnd w:id="1"/>
      <w:r w:rsidR="004B27F0">
        <w:rPr>
          <w:rStyle w:val="CommentReference"/>
        </w:rPr>
        <w:commentReference w:id="1"/>
      </w:r>
      <w:r>
        <w:rPr>
          <w:rFonts w:ascii="Times New Roman" w:hAnsi="Times New Roman"/>
          <w:sz w:val="24"/>
        </w:rPr>
        <w:t>.</w:t>
      </w:r>
      <w:r w:rsidRPr="005D2DE3">
        <w:rPr>
          <w:rFonts w:ascii="Times New Roman" w:hAnsi="Times New Roman"/>
          <w:sz w:val="24"/>
        </w:rPr>
        <w:t xml:space="preserve"> Individual samples w</w:t>
      </w:r>
      <w:r>
        <w:rPr>
          <w:rFonts w:ascii="Times New Roman" w:hAnsi="Times New Roman"/>
          <w:sz w:val="24"/>
        </w:rPr>
        <w:t xml:space="preserve">ere </w:t>
      </w:r>
      <w:r w:rsidRPr="005D2DE3">
        <w:rPr>
          <w:rFonts w:ascii="Times New Roman" w:hAnsi="Times New Roman"/>
          <w:sz w:val="24"/>
        </w:rPr>
        <w:t>stored in 95% ethanol as batch samples. For instance, tissue samples from all salmon transported and outplanted above Cougar Dam on a given day w</w:t>
      </w:r>
      <w:r>
        <w:rPr>
          <w:rFonts w:ascii="Times New Roman" w:hAnsi="Times New Roman"/>
          <w:sz w:val="24"/>
        </w:rPr>
        <w:t>ere</w:t>
      </w:r>
      <w:r w:rsidRPr="005D2DE3">
        <w:rPr>
          <w:rFonts w:ascii="Times New Roman" w:hAnsi="Times New Roman"/>
          <w:sz w:val="24"/>
        </w:rPr>
        <w:t xml:space="preserve"> stored in a single container.  This will permit an evaluation of the effect of release date and release location on the total lifetime fitness of adult spring Chinook salmon reintroduced above Cougar Dam.</w:t>
      </w:r>
    </w:p>
    <w:p w14:paraId="22C3CB29" w14:textId="4C559A5E" w:rsidR="00AE313F" w:rsidRDefault="00AE313F" w:rsidP="005D2DE3">
      <w:pPr>
        <w:spacing w:line="360" w:lineRule="auto"/>
        <w:rPr>
          <w:rFonts w:ascii="Times New Roman" w:hAnsi="Times New Roman"/>
          <w:sz w:val="24"/>
        </w:rPr>
      </w:pPr>
    </w:p>
    <w:p w14:paraId="0B0FE404" w14:textId="2B4360E9" w:rsidR="00AE313F" w:rsidRPr="00AE313F" w:rsidRDefault="00AE313F" w:rsidP="005D2DE3">
      <w:pPr>
        <w:spacing w:line="360" w:lineRule="auto"/>
        <w:rPr>
          <w:rFonts w:ascii="Times New Roman" w:hAnsi="Times New Roman"/>
          <w:i/>
          <w:iCs/>
          <w:sz w:val="24"/>
        </w:rPr>
      </w:pPr>
      <w:r w:rsidRPr="00AE313F">
        <w:rPr>
          <w:rFonts w:ascii="Times New Roman" w:hAnsi="Times New Roman"/>
          <w:i/>
          <w:iCs/>
          <w:sz w:val="24"/>
        </w:rPr>
        <w:t>Fall Creek</w:t>
      </w:r>
      <w:r w:rsidR="006565FD">
        <w:rPr>
          <w:rFonts w:ascii="Times New Roman" w:hAnsi="Times New Roman"/>
          <w:i/>
          <w:iCs/>
          <w:sz w:val="24"/>
        </w:rPr>
        <w:t xml:space="preserve"> Sampling</w:t>
      </w:r>
    </w:p>
    <w:p w14:paraId="16C06066" w14:textId="77777777" w:rsidR="00AE313F" w:rsidRDefault="00AE313F" w:rsidP="00AE313F">
      <w:pPr>
        <w:spacing w:line="360" w:lineRule="auto"/>
        <w:rPr>
          <w:rFonts w:ascii="Times New Roman" w:hAnsi="Times New Roman"/>
          <w:sz w:val="24"/>
        </w:rPr>
      </w:pPr>
    </w:p>
    <w:p w14:paraId="1B1D9191" w14:textId="5527365A" w:rsidR="00AE313F" w:rsidRPr="00502239" w:rsidRDefault="00AE313F" w:rsidP="00AE313F">
      <w:pPr>
        <w:spacing w:line="360" w:lineRule="auto"/>
        <w:rPr>
          <w:rFonts w:ascii="Times New Roman" w:hAnsi="Times New Roman"/>
          <w:sz w:val="24"/>
        </w:rPr>
      </w:pPr>
      <w:r>
        <w:rPr>
          <w:rFonts w:ascii="Times New Roman" w:hAnsi="Times New Roman"/>
          <w:sz w:val="24"/>
        </w:rPr>
        <w:t>T</w:t>
      </w:r>
      <w:r w:rsidRPr="00AE313F">
        <w:rPr>
          <w:rFonts w:ascii="Times New Roman" w:hAnsi="Times New Roman"/>
          <w:sz w:val="24"/>
        </w:rPr>
        <w:t xml:space="preserve">issue samples collected by USACE staff from presumptive </w:t>
      </w:r>
      <w:r w:rsidR="00E20F23">
        <w:rPr>
          <w:rFonts w:ascii="Times New Roman" w:hAnsi="Times New Roman"/>
          <w:sz w:val="24"/>
        </w:rPr>
        <w:t>natural-origin</w:t>
      </w:r>
      <w:r w:rsidRPr="00AE313F">
        <w:rPr>
          <w:rFonts w:ascii="Times New Roman" w:hAnsi="Times New Roman"/>
          <w:sz w:val="24"/>
        </w:rPr>
        <w:t xml:space="preserve"> fish captured at the Fall Creek Fish </w:t>
      </w:r>
      <w:r>
        <w:rPr>
          <w:rFonts w:ascii="Times New Roman" w:hAnsi="Times New Roman"/>
          <w:sz w:val="24"/>
        </w:rPr>
        <w:t xml:space="preserve">Collection </w:t>
      </w:r>
      <w:r w:rsidRPr="00AE313F">
        <w:rPr>
          <w:rFonts w:ascii="Times New Roman" w:hAnsi="Times New Roman"/>
          <w:sz w:val="24"/>
        </w:rPr>
        <w:t>Facility and outplanted above Fall Creek Dam</w:t>
      </w:r>
      <w:r>
        <w:rPr>
          <w:rFonts w:ascii="Times New Roman" w:hAnsi="Times New Roman"/>
          <w:sz w:val="24"/>
        </w:rPr>
        <w:t xml:space="preserve"> were assembled and included in the archive</w:t>
      </w:r>
      <w:r w:rsidRPr="00AE313F">
        <w:rPr>
          <w:rFonts w:ascii="Times New Roman" w:hAnsi="Times New Roman"/>
          <w:sz w:val="24"/>
        </w:rPr>
        <w:t>.</w:t>
      </w:r>
      <w:r>
        <w:rPr>
          <w:rFonts w:ascii="Times New Roman" w:hAnsi="Times New Roman"/>
          <w:sz w:val="24"/>
        </w:rPr>
        <w:t xml:space="preserve"> </w:t>
      </w:r>
      <w:r w:rsidRPr="00AE313F">
        <w:rPr>
          <w:rFonts w:ascii="Times New Roman" w:hAnsi="Times New Roman"/>
          <w:sz w:val="24"/>
        </w:rPr>
        <w:t xml:space="preserve">A fin clip from every reintroduced </w:t>
      </w:r>
      <w:r>
        <w:rPr>
          <w:rFonts w:ascii="Times New Roman" w:hAnsi="Times New Roman"/>
          <w:sz w:val="24"/>
        </w:rPr>
        <w:t>i</w:t>
      </w:r>
      <w:r w:rsidRPr="00AE313F">
        <w:rPr>
          <w:rFonts w:ascii="Times New Roman" w:hAnsi="Times New Roman"/>
          <w:sz w:val="24"/>
        </w:rPr>
        <w:t xml:space="preserve">ndividual </w:t>
      </w:r>
      <w:r>
        <w:rPr>
          <w:rFonts w:ascii="Times New Roman" w:hAnsi="Times New Roman"/>
          <w:sz w:val="24"/>
        </w:rPr>
        <w:t>was</w:t>
      </w:r>
      <w:r w:rsidRPr="00AE313F">
        <w:rPr>
          <w:rFonts w:ascii="Times New Roman" w:hAnsi="Times New Roman"/>
          <w:sz w:val="24"/>
        </w:rPr>
        <w:t xml:space="preserve"> collected by the USACE and stored in single vial containing 95% ethanol. This will permit an evaluation of the effect of release date and release location on the total lifetime fitness of adult spring Chinook salmon reintroduced above the dam.</w:t>
      </w:r>
    </w:p>
    <w:p w14:paraId="4B510731" w14:textId="7B54C398" w:rsidR="00502239" w:rsidRDefault="00502239" w:rsidP="00AE313F">
      <w:pPr>
        <w:spacing w:line="360" w:lineRule="auto"/>
        <w:rPr>
          <w:rFonts w:ascii="Times New Roman" w:hAnsi="Times New Roman"/>
          <w:bCs/>
          <w:kern w:val="28"/>
          <w:sz w:val="24"/>
          <w:lang w:val="pt-BR"/>
        </w:rPr>
      </w:pPr>
    </w:p>
    <w:p w14:paraId="7DE092F4" w14:textId="6513805A" w:rsidR="00AE313F" w:rsidRDefault="00AE313F" w:rsidP="00AE313F">
      <w:pPr>
        <w:spacing w:line="360" w:lineRule="auto"/>
        <w:rPr>
          <w:rFonts w:ascii="Times New Roman" w:hAnsi="Times New Roman"/>
          <w:bCs/>
          <w:i/>
          <w:iCs/>
          <w:kern w:val="28"/>
          <w:sz w:val="24"/>
          <w:lang w:val="pt-BR"/>
        </w:rPr>
      </w:pPr>
      <w:r w:rsidRPr="00AE313F">
        <w:rPr>
          <w:rFonts w:ascii="Times New Roman" w:hAnsi="Times New Roman"/>
          <w:bCs/>
          <w:i/>
          <w:iCs/>
          <w:kern w:val="28"/>
          <w:sz w:val="24"/>
          <w:lang w:val="pt-BR"/>
        </w:rPr>
        <w:t>North Santiam</w:t>
      </w:r>
      <w:r w:rsidR="006565FD">
        <w:rPr>
          <w:rFonts w:ascii="Times New Roman" w:hAnsi="Times New Roman"/>
          <w:bCs/>
          <w:i/>
          <w:iCs/>
          <w:kern w:val="28"/>
          <w:sz w:val="24"/>
          <w:lang w:val="pt-BR"/>
        </w:rPr>
        <w:t xml:space="preserve"> </w:t>
      </w:r>
      <w:r w:rsidR="006565FD">
        <w:rPr>
          <w:rFonts w:ascii="Times New Roman" w:hAnsi="Times New Roman"/>
          <w:i/>
          <w:iCs/>
          <w:sz w:val="24"/>
        </w:rPr>
        <w:t>Sampling</w:t>
      </w:r>
    </w:p>
    <w:p w14:paraId="6D5D4475" w14:textId="2E182A1B" w:rsidR="00AE313F" w:rsidRPr="00AE313F" w:rsidRDefault="00AE313F" w:rsidP="00AE313F">
      <w:pPr>
        <w:spacing w:line="360" w:lineRule="auto"/>
        <w:rPr>
          <w:rFonts w:ascii="Times New Roman" w:hAnsi="Times New Roman"/>
          <w:bCs/>
          <w:kern w:val="28"/>
          <w:sz w:val="24"/>
          <w:lang w:val="pt-BR"/>
        </w:rPr>
      </w:pPr>
    </w:p>
    <w:p w14:paraId="7014258C" w14:textId="4ECB02E5" w:rsidR="00AE313F" w:rsidRDefault="00AE313F" w:rsidP="00AE313F">
      <w:pPr>
        <w:spacing w:line="360" w:lineRule="auto"/>
        <w:rPr>
          <w:rFonts w:ascii="Times New Roman" w:hAnsi="Times New Roman"/>
          <w:bCs/>
          <w:kern w:val="28"/>
          <w:sz w:val="24"/>
          <w:lang w:val="pt-BR"/>
        </w:rPr>
      </w:pPr>
      <w:bookmarkStart w:id="2" w:name="_Hlk80688389"/>
      <w:r>
        <w:rPr>
          <w:rFonts w:ascii="Times New Roman" w:hAnsi="Times New Roman"/>
          <w:bCs/>
          <w:kern w:val="28"/>
          <w:sz w:val="24"/>
          <w:lang w:val="pt-BR"/>
        </w:rPr>
        <w:t xml:space="preserve">A tissue sample was collected </w:t>
      </w:r>
      <w:r w:rsidRPr="00AE313F">
        <w:rPr>
          <w:rFonts w:ascii="Times New Roman" w:hAnsi="Times New Roman"/>
          <w:bCs/>
          <w:kern w:val="28"/>
          <w:sz w:val="24"/>
          <w:lang w:val="pt-BR"/>
        </w:rPr>
        <w:t xml:space="preserve">from fish handled at the Minto </w:t>
      </w:r>
      <w:r>
        <w:rPr>
          <w:rFonts w:ascii="Times New Roman" w:hAnsi="Times New Roman"/>
          <w:bCs/>
          <w:kern w:val="28"/>
          <w:sz w:val="24"/>
          <w:lang w:val="pt-BR"/>
        </w:rPr>
        <w:t xml:space="preserve">Fish Collection Facility </w:t>
      </w:r>
      <w:r w:rsidRPr="00AE313F">
        <w:rPr>
          <w:rFonts w:ascii="Times New Roman" w:hAnsi="Times New Roman"/>
          <w:bCs/>
          <w:kern w:val="28"/>
          <w:sz w:val="24"/>
          <w:lang w:val="pt-BR"/>
        </w:rPr>
        <w:t xml:space="preserve">in 2019 including every hatchery-origin spring Chinook salmon outplanted above Detroit Dam as well as every </w:t>
      </w:r>
      <w:r w:rsidRPr="00AE313F">
        <w:rPr>
          <w:rFonts w:ascii="Times New Roman" w:hAnsi="Times New Roman"/>
          <w:bCs/>
          <w:kern w:val="28"/>
          <w:sz w:val="24"/>
          <w:lang w:val="pt-BR"/>
        </w:rPr>
        <w:lastRenderedPageBreak/>
        <w:t xml:space="preserve">presumptive natural-origin spring Chinook salmon released above Minto, or elsewhere, and every presumptive </w:t>
      </w:r>
      <w:r w:rsidR="00E20F23">
        <w:rPr>
          <w:rFonts w:ascii="Times New Roman" w:hAnsi="Times New Roman"/>
          <w:bCs/>
          <w:kern w:val="28"/>
          <w:sz w:val="24"/>
          <w:lang w:val="pt-BR"/>
        </w:rPr>
        <w:t>natural-origin</w:t>
      </w:r>
      <w:r w:rsidRPr="00AE313F">
        <w:rPr>
          <w:rFonts w:ascii="Times New Roman" w:hAnsi="Times New Roman"/>
          <w:bCs/>
          <w:kern w:val="28"/>
          <w:sz w:val="24"/>
          <w:lang w:val="pt-BR"/>
        </w:rPr>
        <w:t xml:space="preserve"> salmon incorporated into broodstock. Individual samples w</w:t>
      </w:r>
      <w:r>
        <w:rPr>
          <w:rFonts w:ascii="Times New Roman" w:hAnsi="Times New Roman"/>
          <w:bCs/>
          <w:kern w:val="28"/>
          <w:sz w:val="24"/>
          <w:lang w:val="pt-BR"/>
        </w:rPr>
        <w:t>ere</w:t>
      </w:r>
      <w:r w:rsidRPr="00AE313F">
        <w:rPr>
          <w:rFonts w:ascii="Times New Roman" w:hAnsi="Times New Roman"/>
          <w:bCs/>
          <w:kern w:val="28"/>
          <w:sz w:val="24"/>
          <w:lang w:val="pt-BR"/>
        </w:rPr>
        <w:t xml:space="preserve"> stored in 95% ethanol as batch samples. For instance, tissue samples from all hatchery-origin salmon transported and outplanted above Detroit Dam on a given day w</w:t>
      </w:r>
      <w:r>
        <w:rPr>
          <w:rFonts w:ascii="Times New Roman" w:hAnsi="Times New Roman"/>
          <w:bCs/>
          <w:kern w:val="28"/>
          <w:sz w:val="24"/>
          <w:lang w:val="pt-BR"/>
        </w:rPr>
        <w:t>ere</w:t>
      </w:r>
      <w:r w:rsidRPr="00AE313F">
        <w:rPr>
          <w:rFonts w:ascii="Times New Roman" w:hAnsi="Times New Roman"/>
          <w:bCs/>
          <w:kern w:val="28"/>
          <w:sz w:val="24"/>
          <w:lang w:val="pt-BR"/>
        </w:rPr>
        <w:t xml:space="preserve"> stored in a single container.  Similarly, tissue samples from all natural-origin salmon released above Minto Dam on a given day w</w:t>
      </w:r>
      <w:r>
        <w:rPr>
          <w:rFonts w:ascii="Times New Roman" w:hAnsi="Times New Roman"/>
          <w:bCs/>
          <w:kern w:val="28"/>
          <w:sz w:val="24"/>
          <w:lang w:val="pt-BR"/>
        </w:rPr>
        <w:t>ere</w:t>
      </w:r>
      <w:r w:rsidRPr="00AE313F">
        <w:rPr>
          <w:rFonts w:ascii="Times New Roman" w:hAnsi="Times New Roman"/>
          <w:bCs/>
          <w:kern w:val="28"/>
          <w:sz w:val="24"/>
          <w:lang w:val="pt-BR"/>
        </w:rPr>
        <w:t xml:space="preserve"> stored in a single container.  This will permit an evaluation of the effect of release date and release location on the total lifetime fitness of adult spring Chinook salmon.</w:t>
      </w:r>
      <w:r>
        <w:rPr>
          <w:rFonts w:ascii="Times New Roman" w:hAnsi="Times New Roman"/>
          <w:bCs/>
          <w:kern w:val="28"/>
          <w:sz w:val="24"/>
          <w:lang w:val="pt-BR"/>
        </w:rPr>
        <w:t xml:space="preserve"> A</w:t>
      </w:r>
      <w:r w:rsidRPr="00AE313F">
        <w:rPr>
          <w:rFonts w:ascii="Times New Roman" w:hAnsi="Times New Roman"/>
          <w:bCs/>
          <w:kern w:val="28"/>
          <w:sz w:val="24"/>
          <w:lang w:val="pt-BR"/>
        </w:rPr>
        <w:t xml:space="preserve"> tissue sample from every individual used as hatchery broodstock</w:t>
      </w:r>
      <w:r>
        <w:rPr>
          <w:rFonts w:ascii="Times New Roman" w:hAnsi="Times New Roman"/>
          <w:bCs/>
          <w:kern w:val="28"/>
          <w:sz w:val="24"/>
          <w:lang w:val="pt-BR"/>
        </w:rPr>
        <w:t xml:space="preserve"> was collected and samples</w:t>
      </w:r>
      <w:r w:rsidRPr="00AE313F">
        <w:rPr>
          <w:rFonts w:ascii="Times New Roman" w:hAnsi="Times New Roman"/>
          <w:bCs/>
          <w:kern w:val="28"/>
          <w:sz w:val="24"/>
          <w:lang w:val="pt-BR"/>
        </w:rPr>
        <w:t xml:space="preserve"> from a given spawn day w</w:t>
      </w:r>
      <w:r>
        <w:rPr>
          <w:rFonts w:ascii="Times New Roman" w:hAnsi="Times New Roman"/>
          <w:bCs/>
          <w:kern w:val="28"/>
          <w:sz w:val="24"/>
          <w:lang w:val="pt-BR"/>
        </w:rPr>
        <w:t xml:space="preserve">ere </w:t>
      </w:r>
      <w:r w:rsidRPr="00AE313F">
        <w:rPr>
          <w:rFonts w:ascii="Times New Roman" w:hAnsi="Times New Roman"/>
          <w:bCs/>
          <w:kern w:val="28"/>
          <w:sz w:val="24"/>
          <w:lang w:val="pt-BR"/>
        </w:rPr>
        <w:t>stored in 95% ethanol as batch samples.</w:t>
      </w:r>
    </w:p>
    <w:bookmarkEnd w:id="2"/>
    <w:p w14:paraId="1FB32705" w14:textId="36ECAB8E" w:rsidR="006565FD" w:rsidRDefault="006565FD" w:rsidP="00AE313F">
      <w:pPr>
        <w:spacing w:line="360" w:lineRule="auto"/>
        <w:rPr>
          <w:rFonts w:ascii="Times New Roman" w:hAnsi="Times New Roman"/>
          <w:bCs/>
          <w:kern w:val="28"/>
          <w:sz w:val="24"/>
          <w:lang w:val="pt-BR"/>
        </w:rPr>
      </w:pPr>
    </w:p>
    <w:p w14:paraId="307E3E07" w14:textId="72547175" w:rsidR="006565FD" w:rsidRPr="006565FD" w:rsidRDefault="006565FD" w:rsidP="00AE313F">
      <w:pPr>
        <w:spacing w:line="360" w:lineRule="auto"/>
        <w:rPr>
          <w:rFonts w:ascii="Times New Roman" w:hAnsi="Times New Roman"/>
          <w:bCs/>
          <w:i/>
          <w:iCs/>
          <w:kern w:val="28"/>
          <w:sz w:val="24"/>
          <w:lang w:val="pt-BR"/>
        </w:rPr>
      </w:pPr>
      <w:r w:rsidRPr="006565FD">
        <w:rPr>
          <w:rFonts w:ascii="Times New Roman" w:hAnsi="Times New Roman"/>
          <w:bCs/>
          <w:i/>
          <w:iCs/>
          <w:kern w:val="28"/>
          <w:sz w:val="24"/>
          <w:lang w:val="pt-BR"/>
        </w:rPr>
        <w:t>North Santiam Genetic Pedigree Analysis</w:t>
      </w:r>
    </w:p>
    <w:p w14:paraId="2C917A82" w14:textId="6415A15F" w:rsidR="006565FD" w:rsidRDefault="006565FD" w:rsidP="00AE313F">
      <w:pPr>
        <w:spacing w:line="360" w:lineRule="auto"/>
        <w:rPr>
          <w:rFonts w:ascii="Times New Roman" w:hAnsi="Times New Roman"/>
          <w:bCs/>
          <w:kern w:val="28"/>
          <w:sz w:val="24"/>
          <w:lang w:val="pt-BR"/>
        </w:rPr>
      </w:pPr>
    </w:p>
    <w:p w14:paraId="2CDC92AE" w14:textId="58359186" w:rsidR="006565FD" w:rsidRPr="00AE313F" w:rsidRDefault="00C45E52" w:rsidP="00C45E52">
      <w:pPr>
        <w:spacing w:line="360" w:lineRule="auto"/>
        <w:rPr>
          <w:rFonts w:ascii="Times New Roman" w:hAnsi="Times New Roman"/>
          <w:bCs/>
          <w:kern w:val="28"/>
          <w:sz w:val="24"/>
          <w:lang w:val="pt-BR"/>
        </w:rPr>
      </w:pPr>
      <w:r w:rsidRPr="00C45E52">
        <w:rPr>
          <w:rFonts w:ascii="Times New Roman" w:hAnsi="Times New Roman"/>
          <w:bCs/>
          <w:kern w:val="28"/>
          <w:sz w:val="24"/>
          <w:lang w:val="pt-BR"/>
        </w:rPr>
        <w:t xml:space="preserve">Tissue samples have been collected from (most) spring Chinook salmon released above Detroit Dam since 2007. These samples constitute potential parents of unmarked, presumed natural-origin adult spring Chinook salmon sampled at the Bennett Dam fish trap (2011 and 2012), Minto fish trap, and on spawning grounds of the North Santiam River, below Big Cliff Dam. </w:t>
      </w:r>
      <w:r>
        <w:rPr>
          <w:rFonts w:ascii="Times New Roman" w:hAnsi="Times New Roman"/>
          <w:bCs/>
          <w:kern w:val="28"/>
          <w:sz w:val="24"/>
          <w:lang w:val="pt-BR"/>
        </w:rPr>
        <w:t>S</w:t>
      </w:r>
      <w:r w:rsidRPr="00C45E52">
        <w:rPr>
          <w:rFonts w:ascii="Times New Roman" w:hAnsi="Times New Roman"/>
          <w:bCs/>
          <w:kern w:val="28"/>
          <w:sz w:val="24"/>
          <w:lang w:val="pt-BR"/>
        </w:rPr>
        <w:t xml:space="preserve">amples collected from these hatchery-origin outplants in 2007-2012 </w:t>
      </w:r>
      <w:r>
        <w:rPr>
          <w:rFonts w:ascii="Times New Roman" w:hAnsi="Times New Roman"/>
          <w:bCs/>
          <w:kern w:val="28"/>
          <w:sz w:val="24"/>
          <w:lang w:val="pt-BR"/>
        </w:rPr>
        <w:t xml:space="preserve">were previously genotyped </w:t>
      </w:r>
      <w:r w:rsidRPr="00C45E52">
        <w:rPr>
          <w:rFonts w:ascii="Times New Roman" w:hAnsi="Times New Roman"/>
          <w:bCs/>
          <w:kern w:val="28"/>
          <w:sz w:val="24"/>
          <w:lang w:val="pt-BR"/>
        </w:rPr>
        <w:t xml:space="preserve">at 11 microsatellite markers and one sex identification marker.  </w:t>
      </w:r>
      <w:r>
        <w:rPr>
          <w:rFonts w:ascii="Times New Roman" w:hAnsi="Times New Roman"/>
          <w:bCs/>
          <w:kern w:val="28"/>
          <w:sz w:val="24"/>
          <w:lang w:val="pt-BR"/>
        </w:rPr>
        <w:t>Here, s</w:t>
      </w:r>
      <w:r w:rsidRPr="00C45E52">
        <w:rPr>
          <w:rFonts w:ascii="Times New Roman" w:hAnsi="Times New Roman"/>
          <w:bCs/>
          <w:kern w:val="28"/>
          <w:sz w:val="24"/>
          <w:lang w:val="pt-BR"/>
        </w:rPr>
        <w:t>amples collected from hatchery-origin salmon outplanted above Detroit Dam in 2013 (N =1149), 2014 (N = 880), 2015 (N = 1,030), and 2016 (N = 1,322) w</w:t>
      </w:r>
      <w:r>
        <w:rPr>
          <w:rFonts w:ascii="Times New Roman" w:hAnsi="Times New Roman"/>
          <w:bCs/>
          <w:kern w:val="28"/>
          <w:sz w:val="24"/>
          <w:lang w:val="pt-BR"/>
        </w:rPr>
        <w:t xml:space="preserve">ere </w:t>
      </w:r>
      <w:r w:rsidRPr="00C45E52">
        <w:rPr>
          <w:rFonts w:ascii="Times New Roman" w:hAnsi="Times New Roman"/>
          <w:bCs/>
          <w:kern w:val="28"/>
          <w:sz w:val="24"/>
          <w:lang w:val="pt-BR"/>
        </w:rPr>
        <w:t xml:space="preserve">genotyped at 11 microsatellite markers and one sex identification marker.  These samples constitute potential parents of unmarked, presumed natural-origin adult spring Chinook salmon sampled at the Minto Fish </w:t>
      </w:r>
      <w:r w:rsidR="00E20F23">
        <w:rPr>
          <w:rFonts w:ascii="Times New Roman" w:hAnsi="Times New Roman"/>
          <w:bCs/>
          <w:kern w:val="28"/>
          <w:sz w:val="24"/>
          <w:lang w:val="pt-BR"/>
        </w:rPr>
        <w:t xml:space="preserve">Collection </w:t>
      </w:r>
      <w:r w:rsidRPr="00C45E52">
        <w:rPr>
          <w:rFonts w:ascii="Times New Roman" w:hAnsi="Times New Roman"/>
          <w:bCs/>
          <w:kern w:val="28"/>
          <w:sz w:val="24"/>
          <w:lang w:val="pt-BR"/>
        </w:rPr>
        <w:t>Facility (2016-2019), and on spawning grounds of the North Santiam River, below Big Cliff Dam in 2016-2019.</w:t>
      </w:r>
    </w:p>
    <w:p w14:paraId="78CBE18B" w14:textId="77777777" w:rsidR="00C45E52" w:rsidRDefault="00C45E52" w:rsidP="00C45E52">
      <w:pPr>
        <w:spacing w:line="360" w:lineRule="auto"/>
        <w:rPr>
          <w:rFonts w:ascii="Times New Roman" w:hAnsi="Times New Roman"/>
          <w:sz w:val="24"/>
          <w:lang w:val="pt-BR"/>
        </w:rPr>
      </w:pPr>
    </w:p>
    <w:p w14:paraId="4AA0DFC9" w14:textId="08B960FC" w:rsidR="00C45E52" w:rsidRPr="00C45E52" w:rsidRDefault="00C45E52" w:rsidP="00C45E52">
      <w:pPr>
        <w:spacing w:line="360" w:lineRule="auto"/>
        <w:rPr>
          <w:rFonts w:ascii="Times New Roman" w:hAnsi="Times New Roman"/>
          <w:sz w:val="24"/>
          <w:lang w:val="pt-BR"/>
        </w:rPr>
      </w:pPr>
      <w:r w:rsidRPr="00C45E52">
        <w:rPr>
          <w:rFonts w:ascii="Times New Roman" w:hAnsi="Times New Roman"/>
          <w:sz w:val="24"/>
          <w:lang w:val="pt-BR"/>
        </w:rPr>
        <w:t xml:space="preserve">Samples collected from unmarked, presumed natural-origin adult spring Chinook salmon at the Minto Fish </w:t>
      </w:r>
      <w:r w:rsidR="00E20F23">
        <w:rPr>
          <w:rFonts w:ascii="Times New Roman" w:hAnsi="Times New Roman"/>
          <w:sz w:val="24"/>
          <w:lang w:val="pt-BR"/>
        </w:rPr>
        <w:t xml:space="preserve">Collection </w:t>
      </w:r>
      <w:r w:rsidRPr="00C45E52">
        <w:rPr>
          <w:rFonts w:ascii="Times New Roman" w:hAnsi="Times New Roman"/>
          <w:sz w:val="24"/>
          <w:lang w:val="pt-BR"/>
        </w:rPr>
        <w:t>Facility in 2016 (N = 531), 2017, (N =519), 2018 (N =257), and 2019 (N = 550) w</w:t>
      </w:r>
      <w:r>
        <w:rPr>
          <w:rFonts w:ascii="Times New Roman" w:hAnsi="Times New Roman"/>
          <w:sz w:val="24"/>
          <w:lang w:val="pt-BR"/>
        </w:rPr>
        <w:t>ere</w:t>
      </w:r>
      <w:r w:rsidRPr="00C45E52">
        <w:rPr>
          <w:rFonts w:ascii="Times New Roman" w:hAnsi="Times New Roman"/>
          <w:sz w:val="24"/>
          <w:lang w:val="pt-BR"/>
        </w:rPr>
        <w:t xml:space="preserve"> genotyped at 11 microsatellite markers and one sex identification marker to assign parentage.  These individuals are putative offspring of hatchery-origin spring Chinook salmon released above Detroit Dam in 2011-2016.</w:t>
      </w:r>
    </w:p>
    <w:p w14:paraId="18B60F6B" w14:textId="77777777" w:rsidR="00C45E52" w:rsidRPr="00C45E52" w:rsidRDefault="00C45E52" w:rsidP="00C45E52">
      <w:pPr>
        <w:spacing w:line="360" w:lineRule="auto"/>
        <w:rPr>
          <w:rFonts w:ascii="Times New Roman" w:hAnsi="Times New Roman"/>
          <w:sz w:val="24"/>
          <w:lang w:val="pt-BR"/>
        </w:rPr>
      </w:pPr>
    </w:p>
    <w:p w14:paraId="1B7A36D8" w14:textId="4C07163C" w:rsidR="00C45E52" w:rsidRPr="00C45E52" w:rsidRDefault="00C45E52" w:rsidP="00C45E52">
      <w:pPr>
        <w:spacing w:line="360" w:lineRule="auto"/>
        <w:rPr>
          <w:rFonts w:ascii="Times New Roman" w:hAnsi="Times New Roman"/>
          <w:sz w:val="24"/>
          <w:lang w:val="pt-BR"/>
        </w:rPr>
      </w:pPr>
      <w:r w:rsidRPr="00C45E52">
        <w:rPr>
          <w:rFonts w:ascii="Times New Roman" w:hAnsi="Times New Roman"/>
          <w:sz w:val="24"/>
          <w:lang w:val="pt-BR"/>
        </w:rPr>
        <w:t>Samples collected from unmarked, presumed natural-origin adult spring Chinook salmon carcasses below Big Cliff Dam in 2016 (N = 48 ), 2017, (N = 31), 2018 (N = 17), and 2019 (N = 30) w</w:t>
      </w:r>
      <w:r>
        <w:rPr>
          <w:rFonts w:ascii="Times New Roman" w:hAnsi="Times New Roman"/>
          <w:sz w:val="24"/>
          <w:lang w:val="pt-BR"/>
        </w:rPr>
        <w:t xml:space="preserve">ere </w:t>
      </w:r>
      <w:r w:rsidRPr="00C45E52">
        <w:rPr>
          <w:rFonts w:ascii="Times New Roman" w:hAnsi="Times New Roman"/>
          <w:sz w:val="24"/>
          <w:lang w:val="pt-BR"/>
        </w:rPr>
        <w:t xml:space="preserve">genotyped at 12 microsatellite markers and one sex identification marker to assign parentage.  These </w:t>
      </w:r>
      <w:r w:rsidRPr="00C45E52">
        <w:rPr>
          <w:rFonts w:ascii="Times New Roman" w:hAnsi="Times New Roman"/>
          <w:sz w:val="24"/>
          <w:lang w:val="pt-BR"/>
        </w:rPr>
        <w:lastRenderedPageBreak/>
        <w:t>individuals are putative offspring of hatchery-origin spring Chinook salmon released above Detroit Dam in 2011-2016.</w:t>
      </w:r>
    </w:p>
    <w:p w14:paraId="3A96AE12" w14:textId="1DD09C7E" w:rsidR="00C45E52" w:rsidRDefault="00C45E52" w:rsidP="0042409A">
      <w:pPr>
        <w:spacing w:line="360" w:lineRule="auto"/>
        <w:rPr>
          <w:rFonts w:ascii="Times New Roman" w:hAnsi="Times New Roman"/>
          <w:sz w:val="24"/>
          <w:lang w:val="pt-BR"/>
        </w:rPr>
      </w:pPr>
    </w:p>
    <w:p w14:paraId="671060A4" w14:textId="45E35DDD" w:rsidR="0042409A" w:rsidRDefault="0042409A" w:rsidP="0042409A">
      <w:pPr>
        <w:spacing w:line="360" w:lineRule="auto"/>
        <w:rPr>
          <w:rFonts w:ascii="Times New Roman" w:hAnsi="Times New Roman"/>
          <w:sz w:val="24"/>
          <w:lang w:val="pt-BR"/>
        </w:rPr>
      </w:pPr>
      <w:r w:rsidRPr="0042409A">
        <w:rPr>
          <w:rFonts w:ascii="Times New Roman" w:hAnsi="Times New Roman"/>
          <w:sz w:val="24"/>
          <w:lang w:val="pt-BR"/>
        </w:rPr>
        <w:t xml:space="preserve">Whole genomic DNA was isolated from tissue samples using the protocol of Ivanova </w:t>
      </w:r>
      <w:r w:rsidRPr="00E20F23">
        <w:rPr>
          <w:rFonts w:ascii="Times New Roman" w:hAnsi="Times New Roman"/>
          <w:i/>
          <w:iCs/>
          <w:sz w:val="24"/>
          <w:lang w:val="pt-BR"/>
        </w:rPr>
        <w:t>et al.</w:t>
      </w:r>
      <w:r w:rsidRPr="0042409A">
        <w:rPr>
          <w:rFonts w:ascii="Times New Roman" w:hAnsi="Times New Roman"/>
          <w:sz w:val="24"/>
          <w:lang w:val="pt-BR"/>
        </w:rPr>
        <w:t xml:space="preserve"> (2006). Each DNA sample was then genotyped at 12 microsatellite loci: </w:t>
      </w:r>
      <w:r w:rsidRPr="005B35C0">
        <w:rPr>
          <w:rFonts w:ascii="Times New Roman" w:hAnsi="Times New Roman"/>
          <w:i/>
          <w:iCs/>
          <w:sz w:val="24"/>
          <w:lang w:val="pt-BR"/>
        </w:rPr>
        <w:t>Ots201</w:t>
      </w:r>
      <w:r w:rsidRPr="0042409A">
        <w:rPr>
          <w:rFonts w:ascii="Times New Roman" w:hAnsi="Times New Roman"/>
          <w:sz w:val="24"/>
          <w:lang w:val="pt-BR"/>
        </w:rPr>
        <w:t xml:space="preserve">, </w:t>
      </w:r>
      <w:r w:rsidRPr="005B35C0">
        <w:rPr>
          <w:rFonts w:ascii="Times New Roman" w:hAnsi="Times New Roman"/>
          <w:i/>
          <w:iCs/>
          <w:sz w:val="24"/>
          <w:lang w:val="pt-BR"/>
        </w:rPr>
        <w:t>Ots211</w:t>
      </w:r>
      <w:r w:rsidRPr="0042409A">
        <w:rPr>
          <w:rFonts w:ascii="Times New Roman" w:hAnsi="Times New Roman"/>
          <w:sz w:val="24"/>
          <w:lang w:val="pt-BR"/>
        </w:rPr>
        <w:t xml:space="preserve">, </w:t>
      </w:r>
      <w:r w:rsidRPr="005B35C0">
        <w:rPr>
          <w:rFonts w:ascii="Times New Roman" w:hAnsi="Times New Roman"/>
          <w:i/>
          <w:iCs/>
          <w:sz w:val="24"/>
          <w:lang w:val="pt-BR"/>
        </w:rPr>
        <w:t>Ots212</w:t>
      </w:r>
      <w:r w:rsidRPr="0042409A">
        <w:rPr>
          <w:rFonts w:ascii="Times New Roman" w:hAnsi="Times New Roman"/>
          <w:sz w:val="24"/>
          <w:lang w:val="pt-BR"/>
        </w:rPr>
        <w:t xml:space="preserve">, </w:t>
      </w:r>
      <w:r w:rsidRPr="005B35C0">
        <w:rPr>
          <w:rFonts w:ascii="Times New Roman" w:hAnsi="Times New Roman"/>
          <w:i/>
          <w:iCs/>
          <w:sz w:val="24"/>
          <w:lang w:val="pt-BR"/>
        </w:rPr>
        <w:t>Ots215</w:t>
      </w:r>
      <w:r w:rsidRPr="0042409A">
        <w:rPr>
          <w:rFonts w:ascii="Times New Roman" w:hAnsi="Times New Roman"/>
          <w:sz w:val="24"/>
          <w:lang w:val="pt-BR"/>
        </w:rPr>
        <w:t xml:space="preserve">, </w:t>
      </w:r>
      <w:r w:rsidRPr="005B35C0">
        <w:rPr>
          <w:rFonts w:ascii="Times New Roman" w:hAnsi="Times New Roman"/>
          <w:i/>
          <w:iCs/>
          <w:sz w:val="24"/>
          <w:lang w:val="pt-BR"/>
        </w:rPr>
        <w:t>OtsG249</w:t>
      </w:r>
      <w:r w:rsidRPr="0042409A">
        <w:rPr>
          <w:rFonts w:ascii="Times New Roman" w:hAnsi="Times New Roman"/>
          <w:sz w:val="24"/>
          <w:lang w:val="pt-BR"/>
        </w:rPr>
        <w:t xml:space="preserve">, </w:t>
      </w:r>
      <w:r w:rsidRPr="005B35C0">
        <w:rPr>
          <w:rFonts w:ascii="Times New Roman" w:hAnsi="Times New Roman"/>
          <w:i/>
          <w:iCs/>
          <w:sz w:val="24"/>
          <w:lang w:val="pt-BR"/>
        </w:rPr>
        <w:t>OtsG311</w:t>
      </w:r>
      <w:r w:rsidRPr="0042409A">
        <w:rPr>
          <w:rFonts w:ascii="Times New Roman" w:hAnsi="Times New Roman"/>
          <w:sz w:val="24"/>
          <w:lang w:val="pt-BR"/>
        </w:rPr>
        <w:t xml:space="preserve">, </w:t>
      </w:r>
      <w:r w:rsidRPr="005B35C0">
        <w:rPr>
          <w:rFonts w:ascii="Times New Roman" w:hAnsi="Times New Roman"/>
          <w:i/>
          <w:iCs/>
          <w:sz w:val="24"/>
          <w:lang w:val="pt-BR"/>
        </w:rPr>
        <w:t>OtsG409</w:t>
      </w:r>
      <w:r w:rsidRPr="0042409A">
        <w:rPr>
          <w:rFonts w:ascii="Times New Roman" w:hAnsi="Times New Roman"/>
          <w:sz w:val="24"/>
          <w:lang w:val="pt-BR"/>
        </w:rPr>
        <w:t xml:space="preserve">, </w:t>
      </w:r>
      <w:r w:rsidRPr="005B35C0">
        <w:rPr>
          <w:rFonts w:ascii="Times New Roman" w:hAnsi="Times New Roman"/>
          <w:i/>
          <w:iCs/>
          <w:sz w:val="24"/>
          <w:lang w:val="pt-BR"/>
        </w:rPr>
        <w:t>OtsG474</w:t>
      </w:r>
      <w:r w:rsidRPr="0042409A">
        <w:rPr>
          <w:rFonts w:ascii="Times New Roman" w:hAnsi="Times New Roman"/>
          <w:sz w:val="24"/>
          <w:lang w:val="pt-BR"/>
        </w:rPr>
        <w:t xml:space="preserve">, </w:t>
      </w:r>
      <w:r w:rsidRPr="005B35C0">
        <w:rPr>
          <w:rFonts w:ascii="Times New Roman" w:hAnsi="Times New Roman"/>
          <w:i/>
          <w:iCs/>
          <w:sz w:val="24"/>
          <w:lang w:val="pt-BR"/>
        </w:rPr>
        <w:t>Ots515</w:t>
      </w:r>
      <w:r w:rsidRPr="0042409A">
        <w:rPr>
          <w:rFonts w:ascii="Times New Roman" w:hAnsi="Times New Roman"/>
          <w:sz w:val="24"/>
          <w:lang w:val="pt-BR"/>
        </w:rPr>
        <w:t xml:space="preserve">, </w:t>
      </w:r>
      <w:r w:rsidRPr="005B35C0">
        <w:rPr>
          <w:rFonts w:ascii="Times New Roman" w:hAnsi="Times New Roman"/>
          <w:i/>
          <w:iCs/>
          <w:sz w:val="24"/>
          <w:lang w:val="pt-BR"/>
        </w:rPr>
        <w:t>Ssa408</w:t>
      </w:r>
      <w:r w:rsidRPr="0042409A">
        <w:rPr>
          <w:rFonts w:ascii="Times New Roman" w:hAnsi="Times New Roman"/>
          <w:sz w:val="24"/>
          <w:lang w:val="pt-BR"/>
        </w:rPr>
        <w:t xml:space="preserve">, </w:t>
      </w:r>
      <w:r w:rsidRPr="005B35C0">
        <w:rPr>
          <w:rFonts w:ascii="Times New Roman" w:hAnsi="Times New Roman"/>
          <w:i/>
          <w:iCs/>
          <w:sz w:val="24"/>
          <w:lang w:val="pt-BR"/>
        </w:rPr>
        <w:t>Ogo4</w:t>
      </w:r>
      <w:r w:rsidRPr="0042409A">
        <w:rPr>
          <w:rFonts w:ascii="Times New Roman" w:hAnsi="Times New Roman"/>
          <w:sz w:val="24"/>
          <w:lang w:val="pt-BR"/>
        </w:rPr>
        <w:t xml:space="preserve">, and </w:t>
      </w:r>
      <w:r w:rsidRPr="005B35C0">
        <w:rPr>
          <w:rFonts w:ascii="Times New Roman" w:hAnsi="Times New Roman"/>
          <w:i/>
          <w:iCs/>
          <w:sz w:val="24"/>
          <w:lang w:val="pt-BR"/>
        </w:rPr>
        <w:t>Ogo2</w:t>
      </w:r>
      <w:r w:rsidRPr="0042409A">
        <w:rPr>
          <w:rFonts w:ascii="Times New Roman" w:hAnsi="Times New Roman"/>
          <w:sz w:val="24"/>
          <w:lang w:val="pt-BR"/>
        </w:rPr>
        <w:t xml:space="preserve"> (Olsen </w:t>
      </w:r>
      <w:r w:rsidRPr="00E20F23">
        <w:rPr>
          <w:rFonts w:ascii="Times New Roman" w:hAnsi="Times New Roman"/>
          <w:i/>
          <w:iCs/>
          <w:sz w:val="24"/>
          <w:lang w:val="pt-BR"/>
        </w:rPr>
        <w:t>et al.</w:t>
      </w:r>
      <w:r w:rsidRPr="0042409A">
        <w:rPr>
          <w:rFonts w:ascii="Times New Roman" w:hAnsi="Times New Roman"/>
          <w:sz w:val="24"/>
          <w:lang w:val="pt-BR"/>
        </w:rPr>
        <w:t xml:space="preserve"> 1998, Cairney </w:t>
      </w:r>
      <w:r w:rsidRPr="00E20F23">
        <w:rPr>
          <w:rFonts w:ascii="Times New Roman" w:hAnsi="Times New Roman"/>
          <w:i/>
          <w:iCs/>
          <w:sz w:val="24"/>
          <w:lang w:val="pt-BR"/>
        </w:rPr>
        <w:t>et al.</w:t>
      </w:r>
      <w:r w:rsidRPr="0042409A">
        <w:rPr>
          <w:rFonts w:ascii="Times New Roman" w:hAnsi="Times New Roman"/>
          <w:sz w:val="24"/>
          <w:lang w:val="pt-BR"/>
        </w:rPr>
        <w:t xml:space="preserve"> 2000, Naish and Park 2002, Williamson </w:t>
      </w:r>
      <w:r w:rsidRPr="00E20F23">
        <w:rPr>
          <w:rFonts w:ascii="Times New Roman" w:hAnsi="Times New Roman"/>
          <w:i/>
          <w:iCs/>
          <w:sz w:val="24"/>
          <w:lang w:val="pt-BR"/>
        </w:rPr>
        <w:t>et al.</w:t>
      </w:r>
      <w:r w:rsidRPr="0042409A">
        <w:rPr>
          <w:rFonts w:ascii="Times New Roman" w:hAnsi="Times New Roman"/>
          <w:sz w:val="24"/>
          <w:lang w:val="pt-BR"/>
        </w:rPr>
        <w:t xml:space="preserve"> 2002, Greig </w:t>
      </w:r>
      <w:r w:rsidRPr="00E20F23">
        <w:rPr>
          <w:rFonts w:ascii="Times New Roman" w:hAnsi="Times New Roman"/>
          <w:i/>
          <w:iCs/>
          <w:sz w:val="24"/>
          <w:lang w:val="pt-BR"/>
        </w:rPr>
        <w:t>et al.</w:t>
      </w:r>
      <w:r w:rsidRPr="0042409A">
        <w:rPr>
          <w:rFonts w:ascii="Times New Roman" w:hAnsi="Times New Roman"/>
          <w:sz w:val="24"/>
          <w:lang w:val="pt-BR"/>
        </w:rPr>
        <w:t xml:space="preserve"> 2003) and at the sex-linked marker, </w:t>
      </w:r>
      <w:r w:rsidRPr="005B35C0">
        <w:rPr>
          <w:rFonts w:ascii="Times New Roman" w:hAnsi="Times New Roman"/>
          <w:i/>
          <w:iCs/>
          <w:sz w:val="24"/>
          <w:lang w:val="pt-BR"/>
        </w:rPr>
        <w:t>Oty3</w:t>
      </w:r>
      <w:r w:rsidRPr="0042409A">
        <w:rPr>
          <w:rFonts w:ascii="Times New Roman" w:hAnsi="Times New Roman"/>
          <w:sz w:val="24"/>
          <w:lang w:val="pt-BR"/>
        </w:rPr>
        <w:t xml:space="preserve">, to determine sex (Brunelli </w:t>
      </w:r>
      <w:r w:rsidRPr="00E20F23">
        <w:rPr>
          <w:rFonts w:ascii="Times New Roman" w:hAnsi="Times New Roman"/>
          <w:i/>
          <w:iCs/>
          <w:sz w:val="24"/>
          <w:lang w:val="pt-BR"/>
        </w:rPr>
        <w:t>et al.</w:t>
      </w:r>
      <w:r w:rsidRPr="0042409A">
        <w:rPr>
          <w:rFonts w:ascii="Times New Roman" w:hAnsi="Times New Roman"/>
          <w:sz w:val="24"/>
          <w:lang w:val="pt-BR"/>
        </w:rPr>
        <w:t xml:space="preserve"> 2008). Loci were amplified using polymerase chain reaction (PCR), PCR products were visualized on an ABI 3730xl DNA analyzer, and allele sizes scored using GENEMAPPER software (Version 5.0, Applied Biosystems, Inc., Foster City, CA).  </w:t>
      </w:r>
    </w:p>
    <w:p w14:paraId="7876EC44" w14:textId="77777777" w:rsidR="0042409A" w:rsidRPr="00C45E52" w:rsidRDefault="0042409A" w:rsidP="0042409A">
      <w:pPr>
        <w:spacing w:line="360" w:lineRule="auto"/>
        <w:rPr>
          <w:rFonts w:ascii="Times New Roman" w:hAnsi="Times New Roman"/>
          <w:sz w:val="24"/>
          <w:lang w:val="pt-BR"/>
        </w:rPr>
      </w:pPr>
    </w:p>
    <w:p w14:paraId="08F56DB8" w14:textId="7AE9A4A9" w:rsidR="008C33ED" w:rsidRDefault="00C45E52" w:rsidP="00C45E52">
      <w:pPr>
        <w:spacing w:line="360" w:lineRule="auto"/>
        <w:rPr>
          <w:rFonts w:ascii="Times New Roman" w:hAnsi="Times New Roman"/>
          <w:sz w:val="24"/>
          <w:lang w:val="pt-BR"/>
        </w:rPr>
      </w:pPr>
      <w:r w:rsidRPr="00C45E52">
        <w:rPr>
          <w:rFonts w:ascii="Times New Roman" w:hAnsi="Times New Roman"/>
          <w:sz w:val="24"/>
          <w:lang w:val="pt-BR"/>
        </w:rPr>
        <w:t>Genetic-based parentage assignments w</w:t>
      </w:r>
      <w:r>
        <w:rPr>
          <w:rFonts w:ascii="Times New Roman" w:hAnsi="Times New Roman"/>
          <w:sz w:val="24"/>
          <w:lang w:val="pt-BR"/>
        </w:rPr>
        <w:t>ere</w:t>
      </w:r>
      <w:r w:rsidRPr="00C45E52">
        <w:rPr>
          <w:rFonts w:ascii="Times New Roman" w:hAnsi="Times New Roman"/>
          <w:sz w:val="24"/>
          <w:lang w:val="pt-BR"/>
        </w:rPr>
        <w:t xml:space="preserve"> made for all unmarked adult spring Chinook salmon sampled in the North Santiam River (2016-2019) at the Minto Fish </w:t>
      </w:r>
      <w:r w:rsidR="00E8669A">
        <w:rPr>
          <w:rFonts w:ascii="Times New Roman" w:hAnsi="Times New Roman"/>
          <w:sz w:val="24"/>
          <w:lang w:val="pt-BR"/>
        </w:rPr>
        <w:t xml:space="preserve">Collection </w:t>
      </w:r>
      <w:r w:rsidRPr="00C45E52">
        <w:rPr>
          <w:rFonts w:ascii="Times New Roman" w:hAnsi="Times New Roman"/>
          <w:sz w:val="24"/>
          <w:lang w:val="pt-BR"/>
        </w:rPr>
        <w:t>Facility or on the spawning grounds using genotypes from hatchery-origin salmon previously outplanted above Detroit Dam as potential parents (2011-2016). Two analytical approaches w</w:t>
      </w:r>
      <w:r>
        <w:rPr>
          <w:rFonts w:ascii="Times New Roman" w:hAnsi="Times New Roman"/>
          <w:sz w:val="24"/>
          <w:lang w:val="pt-BR"/>
        </w:rPr>
        <w:t>ere u</w:t>
      </w:r>
      <w:r w:rsidRPr="00C45E52">
        <w:rPr>
          <w:rFonts w:ascii="Times New Roman" w:hAnsi="Times New Roman"/>
          <w:sz w:val="24"/>
          <w:lang w:val="pt-BR"/>
        </w:rPr>
        <w:t xml:space="preserve">sed as implemented in the software programs: CERVUS (Kalinowski </w:t>
      </w:r>
      <w:r w:rsidRPr="00E20F23">
        <w:rPr>
          <w:rFonts w:ascii="Times New Roman" w:hAnsi="Times New Roman"/>
          <w:i/>
          <w:iCs/>
          <w:sz w:val="24"/>
          <w:lang w:val="pt-BR"/>
        </w:rPr>
        <w:t>et al.</w:t>
      </w:r>
      <w:r w:rsidRPr="00C45E52">
        <w:rPr>
          <w:rFonts w:ascii="Times New Roman" w:hAnsi="Times New Roman"/>
          <w:sz w:val="24"/>
          <w:lang w:val="pt-BR"/>
        </w:rPr>
        <w:t xml:space="preserve"> 2007), and COLONY (</w:t>
      </w:r>
      <w:r w:rsidR="006317A1">
        <w:rPr>
          <w:rFonts w:ascii="Times New Roman" w:hAnsi="Times New Roman"/>
          <w:sz w:val="24"/>
          <w:lang w:val="pt-BR"/>
        </w:rPr>
        <w:t xml:space="preserve">Jones and </w:t>
      </w:r>
      <w:r w:rsidRPr="00C45E52">
        <w:rPr>
          <w:rFonts w:ascii="Times New Roman" w:hAnsi="Times New Roman"/>
          <w:sz w:val="24"/>
          <w:lang w:val="pt-BR"/>
        </w:rPr>
        <w:t xml:space="preserve">Wang </w:t>
      </w:r>
      <w:r w:rsidR="006317A1">
        <w:rPr>
          <w:rFonts w:ascii="Times New Roman" w:hAnsi="Times New Roman"/>
          <w:sz w:val="24"/>
          <w:lang w:val="pt-BR"/>
        </w:rPr>
        <w:t>2010</w:t>
      </w:r>
      <w:r w:rsidRPr="00C45E52">
        <w:rPr>
          <w:rFonts w:ascii="Times New Roman" w:hAnsi="Times New Roman"/>
          <w:sz w:val="24"/>
          <w:lang w:val="pt-BR"/>
        </w:rPr>
        <w:t>).</w:t>
      </w:r>
    </w:p>
    <w:p w14:paraId="7EDFEEC1" w14:textId="77777777" w:rsidR="008C33ED" w:rsidRPr="008975B3" w:rsidRDefault="008C33ED" w:rsidP="00C45E52">
      <w:pPr>
        <w:spacing w:line="360" w:lineRule="auto"/>
        <w:rPr>
          <w:rFonts w:ascii="Times New Roman" w:hAnsi="Times New Roman"/>
          <w:sz w:val="24"/>
          <w:lang w:val="pt-BR"/>
        </w:rPr>
      </w:pPr>
    </w:p>
    <w:p w14:paraId="21BEF6BA" w14:textId="74118146" w:rsidR="001567A2" w:rsidRPr="00E8669A" w:rsidRDefault="00E8669A" w:rsidP="00E8669A">
      <w:pPr>
        <w:tabs>
          <w:tab w:val="left" w:pos="720"/>
          <w:tab w:val="left" w:pos="5040"/>
        </w:tabs>
        <w:spacing w:line="360" w:lineRule="auto"/>
        <w:rPr>
          <w:rFonts w:ascii="Times New Roman" w:hAnsi="Times New Roman"/>
          <w:bCs/>
          <w:sz w:val="24"/>
        </w:rPr>
      </w:pPr>
      <w:r w:rsidRPr="00E8669A">
        <w:rPr>
          <w:rFonts w:ascii="Times New Roman" w:hAnsi="Times New Roman"/>
          <w:bCs/>
          <w:sz w:val="24"/>
        </w:rPr>
        <w:t>Genetic-based parentage assignments w</w:t>
      </w:r>
      <w:r>
        <w:rPr>
          <w:rFonts w:ascii="Times New Roman" w:hAnsi="Times New Roman"/>
          <w:bCs/>
          <w:sz w:val="24"/>
        </w:rPr>
        <w:t>ere</w:t>
      </w:r>
      <w:r w:rsidRPr="00E8669A">
        <w:rPr>
          <w:rFonts w:ascii="Times New Roman" w:hAnsi="Times New Roman"/>
          <w:bCs/>
          <w:sz w:val="24"/>
        </w:rPr>
        <w:t xml:space="preserve"> made for all unmarked adult spring Chinook salmon sampled in the North Santiam River (2016-2019) at the Minto Fish </w:t>
      </w:r>
      <w:r w:rsidR="00DA3C00">
        <w:rPr>
          <w:rFonts w:ascii="Times New Roman" w:hAnsi="Times New Roman"/>
          <w:bCs/>
          <w:sz w:val="24"/>
        </w:rPr>
        <w:t xml:space="preserve">Collection </w:t>
      </w:r>
      <w:r w:rsidRPr="00E8669A">
        <w:rPr>
          <w:rFonts w:ascii="Times New Roman" w:hAnsi="Times New Roman"/>
          <w:bCs/>
          <w:sz w:val="24"/>
        </w:rPr>
        <w:t xml:space="preserve">Facility or on the spawning grounds using genotypes from unmarked, presumed natural-origin salmon released into the North Santiam River below Big Cliff Dam as potential parents (2013-2016).  </w:t>
      </w:r>
    </w:p>
    <w:p w14:paraId="2898F5F5" w14:textId="39E0E580" w:rsidR="00C45E52" w:rsidRDefault="00C45E52" w:rsidP="00DA3C00">
      <w:pPr>
        <w:tabs>
          <w:tab w:val="left" w:pos="720"/>
          <w:tab w:val="left" w:pos="5040"/>
        </w:tabs>
        <w:spacing w:line="360" w:lineRule="auto"/>
        <w:rPr>
          <w:rFonts w:ascii="Times New Roman" w:hAnsi="Times New Roman"/>
          <w:b/>
          <w:sz w:val="24"/>
        </w:rPr>
      </w:pPr>
    </w:p>
    <w:p w14:paraId="03D126B0" w14:textId="200C27A3" w:rsidR="00DA3C00" w:rsidRDefault="00DA3C00" w:rsidP="00DA3C00">
      <w:pPr>
        <w:tabs>
          <w:tab w:val="left" w:pos="720"/>
          <w:tab w:val="left" w:pos="5040"/>
        </w:tabs>
        <w:spacing w:line="360" w:lineRule="auto"/>
        <w:rPr>
          <w:rFonts w:ascii="Times New Roman" w:hAnsi="Times New Roman"/>
          <w:bCs/>
          <w:sz w:val="24"/>
        </w:rPr>
      </w:pPr>
      <w:r w:rsidRPr="00DA3C00">
        <w:rPr>
          <w:rFonts w:ascii="Times New Roman" w:hAnsi="Times New Roman"/>
          <w:bCs/>
          <w:sz w:val="24"/>
        </w:rPr>
        <w:t>Genetic-based parentage assignments w</w:t>
      </w:r>
      <w:r w:rsidR="005B2C9F">
        <w:rPr>
          <w:rFonts w:ascii="Times New Roman" w:hAnsi="Times New Roman"/>
          <w:bCs/>
          <w:sz w:val="24"/>
        </w:rPr>
        <w:t>ere</w:t>
      </w:r>
      <w:r w:rsidRPr="00DA3C00">
        <w:rPr>
          <w:rFonts w:ascii="Times New Roman" w:hAnsi="Times New Roman"/>
          <w:bCs/>
          <w:sz w:val="24"/>
        </w:rPr>
        <w:t xml:space="preserve"> made for all unmarked adult spring Chinook salmon sampled on the spawning grounds (i.e. carcass samples) in the North Santiam River (2016-2019) using genotypes from unmarked, presumed natural-origin salmon sampled on the spawning grounds in the North Santiam River below Big Cliff Dam as potential parents (2013-2016).  </w:t>
      </w:r>
    </w:p>
    <w:p w14:paraId="0D5959A1" w14:textId="37D03EEB" w:rsidR="005B2C9F" w:rsidRDefault="005B2C9F" w:rsidP="00DA3C00">
      <w:pPr>
        <w:tabs>
          <w:tab w:val="left" w:pos="720"/>
          <w:tab w:val="left" w:pos="5040"/>
        </w:tabs>
        <w:spacing w:line="360" w:lineRule="auto"/>
        <w:rPr>
          <w:rFonts w:ascii="Times New Roman" w:hAnsi="Times New Roman"/>
          <w:bCs/>
          <w:sz w:val="24"/>
        </w:rPr>
      </w:pPr>
    </w:p>
    <w:p w14:paraId="4BB3F51B" w14:textId="3BD00D09" w:rsidR="0036189D" w:rsidRDefault="005B2C9F" w:rsidP="00DA3C00">
      <w:pPr>
        <w:tabs>
          <w:tab w:val="left" w:pos="720"/>
          <w:tab w:val="left" w:pos="5040"/>
        </w:tabs>
        <w:spacing w:line="360" w:lineRule="auto"/>
        <w:rPr>
          <w:rFonts w:ascii="Times New Roman" w:hAnsi="Times New Roman"/>
          <w:bCs/>
          <w:sz w:val="24"/>
        </w:rPr>
      </w:pPr>
      <w:r>
        <w:rPr>
          <w:rFonts w:ascii="Times New Roman" w:hAnsi="Times New Roman"/>
          <w:bCs/>
          <w:sz w:val="24"/>
        </w:rPr>
        <w:t>RESULTS</w:t>
      </w:r>
    </w:p>
    <w:p w14:paraId="3790DE66" w14:textId="4BB0B783" w:rsidR="005B2C9F" w:rsidRDefault="005B2C9F" w:rsidP="00DA3C00">
      <w:pPr>
        <w:tabs>
          <w:tab w:val="left" w:pos="720"/>
          <w:tab w:val="left" w:pos="5040"/>
        </w:tabs>
        <w:spacing w:line="360" w:lineRule="auto"/>
        <w:rPr>
          <w:rFonts w:ascii="Times New Roman" w:hAnsi="Times New Roman"/>
          <w:bCs/>
          <w:sz w:val="24"/>
        </w:rPr>
      </w:pPr>
    </w:p>
    <w:p w14:paraId="412A6108" w14:textId="77777777" w:rsidR="005B2C9F" w:rsidRPr="005D2DE3" w:rsidRDefault="005B2C9F" w:rsidP="005B2C9F">
      <w:pPr>
        <w:spacing w:line="360" w:lineRule="auto"/>
        <w:rPr>
          <w:rFonts w:ascii="Times New Roman" w:hAnsi="Times New Roman"/>
          <w:i/>
          <w:iCs/>
          <w:sz w:val="24"/>
        </w:rPr>
      </w:pPr>
      <w:r w:rsidRPr="005D2DE3">
        <w:rPr>
          <w:rFonts w:ascii="Times New Roman" w:hAnsi="Times New Roman"/>
          <w:i/>
          <w:iCs/>
          <w:sz w:val="24"/>
        </w:rPr>
        <w:t>South Santiam River</w:t>
      </w:r>
      <w:r>
        <w:rPr>
          <w:rFonts w:ascii="Times New Roman" w:hAnsi="Times New Roman"/>
          <w:i/>
          <w:iCs/>
          <w:sz w:val="24"/>
        </w:rPr>
        <w:t xml:space="preserve"> Sampling</w:t>
      </w:r>
    </w:p>
    <w:p w14:paraId="557CE8DE" w14:textId="11D9470D" w:rsidR="005B2C9F" w:rsidRDefault="005B2C9F" w:rsidP="00DA3C00">
      <w:pPr>
        <w:tabs>
          <w:tab w:val="left" w:pos="720"/>
          <w:tab w:val="left" w:pos="5040"/>
        </w:tabs>
        <w:spacing w:line="360" w:lineRule="auto"/>
        <w:rPr>
          <w:rFonts w:ascii="Times New Roman" w:hAnsi="Times New Roman"/>
          <w:bCs/>
          <w:sz w:val="24"/>
        </w:rPr>
      </w:pPr>
    </w:p>
    <w:p w14:paraId="57877AB7" w14:textId="660066F5" w:rsidR="005B2C9F" w:rsidRDefault="006710DE" w:rsidP="00DA3C00">
      <w:pPr>
        <w:tabs>
          <w:tab w:val="left" w:pos="720"/>
          <w:tab w:val="left" w:pos="5040"/>
        </w:tabs>
        <w:spacing w:line="360" w:lineRule="auto"/>
        <w:rPr>
          <w:rFonts w:ascii="Times New Roman" w:hAnsi="Times New Roman"/>
          <w:bCs/>
          <w:sz w:val="24"/>
        </w:rPr>
      </w:pPr>
      <w:r>
        <w:rPr>
          <w:rFonts w:ascii="Times New Roman" w:hAnsi="Times New Roman"/>
          <w:bCs/>
          <w:sz w:val="24"/>
        </w:rPr>
        <w:t>In 2019, t</w:t>
      </w:r>
      <w:r w:rsidRPr="006710DE">
        <w:rPr>
          <w:rFonts w:ascii="Times New Roman" w:hAnsi="Times New Roman"/>
          <w:bCs/>
          <w:sz w:val="24"/>
        </w:rPr>
        <w:t xml:space="preserve">issue samples were collected from adult spring Chinook salmon transported above Foster Dam (N = 133) as well as from unmarked spring Chinook salmon on the spawning grounds (N = 65).  </w:t>
      </w:r>
      <w:r w:rsidR="00FC60A5">
        <w:rPr>
          <w:rFonts w:ascii="Times New Roman" w:hAnsi="Times New Roman"/>
          <w:bCs/>
          <w:sz w:val="24"/>
        </w:rPr>
        <w:t xml:space="preserve">Tissue </w:t>
      </w:r>
      <w:r w:rsidR="00FC60A5">
        <w:rPr>
          <w:rFonts w:ascii="Times New Roman" w:hAnsi="Times New Roman"/>
          <w:bCs/>
          <w:sz w:val="24"/>
        </w:rPr>
        <w:lastRenderedPageBreak/>
        <w:t xml:space="preserve">samples were collected from 798 hatchery-origin adult spring Chinook salmon that were used as </w:t>
      </w:r>
      <w:proofErr w:type="spellStart"/>
      <w:r w:rsidR="00FC60A5">
        <w:rPr>
          <w:rFonts w:ascii="Times New Roman" w:hAnsi="Times New Roman"/>
          <w:bCs/>
          <w:sz w:val="24"/>
        </w:rPr>
        <w:t>broodstock</w:t>
      </w:r>
      <w:proofErr w:type="spellEnd"/>
      <w:r w:rsidR="00FC60A5">
        <w:rPr>
          <w:rFonts w:ascii="Times New Roman" w:hAnsi="Times New Roman"/>
          <w:bCs/>
          <w:sz w:val="24"/>
        </w:rPr>
        <w:t xml:space="preserve"> at the South Santiam Hatchery. </w:t>
      </w:r>
      <w:r>
        <w:rPr>
          <w:rFonts w:ascii="Times New Roman" w:hAnsi="Times New Roman"/>
          <w:bCs/>
          <w:sz w:val="24"/>
        </w:rPr>
        <w:t xml:space="preserve">The tissues samples have been </w:t>
      </w:r>
      <w:r w:rsidR="00D42695">
        <w:rPr>
          <w:rFonts w:ascii="Times New Roman" w:hAnsi="Times New Roman"/>
          <w:bCs/>
          <w:sz w:val="24"/>
        </w:rPr>
        <w:t>archived and the data has been entered in the State Fisheries Genomics Lab tissue sample database.</w:t>
      </w:r>
      <w:r>
        <w:rPr>
          <w:rFonts w:ascii="Times New Roman" w:hAnsi="Times New Roman"/>
          <w:bCs/>
          <w:sz w:val="24"/>
        </w:rPr>
        <w:t xml:space="preserve"> </w:t>
      </w:r>
    </w:p>
    <w:p w14:paraId="0FE904B2" w14:textId="7965DE40" w:rsidR="009F1521" w:rsidRDefault="009F1521" w:rsidP="00DA3C00">
      <w:pPr>
        <w:tabs>
          <w:tab w:val="left" w:pos="720"/>
          <w:tab w:val="left" w:pos="5040"/>
        </w:tabs>
        <w:spacing w:line="360" w:lineRule="auto"/>
        <w:rPr>
          <w:rFonts w:ascii="Times New Roman" w:hAnsi="Times New Roman"/>
          <w:bCs/>
          <w:sz w:val="24"/>
        </w:rPr>
      </w:pPr>
    </w:p>
    <w:p w14:paraId="661E1632" w14:textId="77777777" w:rsidR="005B2C9F" w:rsidRPr="005D2DE3" w:rsidRDefault="005B2C9F" w:rsidP="005B2C9F">
      <w:pPr>
        <w:spacing w:line="360" w:lineRule="auto"/>
        <w:rPr>
          <w:rFonts w:ascii="Times New Roman" w:hAnsi="Times New Roman"/>
          <w:i/>
          <w:iCs/>
          <w:sz w:val="24"/>
        </w:rPr>
      </w:pPr>
      <w:bookmarkStart w:id="3" w:name="_Hlk81225873"/>
      <w:commentRangeStart w:id="4"/>
      <w:r w:rsidRPr="005D2DE3">
        <w:rPr>
          <w:rFonts w:ascii="Times New Roman" w:hAnsi="Times New Roman"/>
          <w:i/>
          <w:iCs/>
          <w:sz w:val="24"/>
        </w:rPr>
        <w:t>McKenzie River</w:t>
      </w:r>
      <w:r>
        <w:rPr>
          <w:rFonts w:ascii="Times New Roman" w:hAnsi="Times New Roman"/>
          <w:i/>
          <w:iCs/>
          <w:sz w:val="24"/>
        </w:rPr>
        <w:t xml:space="preserve"> Sampling</w:t>
      </w:r>
      <w:commentRangeEnd w:id="4"/>
      <w:r w:rsidR="00814D5E">
        <w:rPr>
          <w:rStyle w:val="CommentReference"/>
        </w:rPr>
        <w:commentReference w:id="4"/>
      </w:r>
    </w:p>
    <w:p w14:paraId="36BA9D08" w14:textId="3B830615" w:rsidR="005B2C9F" w:rsidRDefault="005B2C9F" w:rsidP="00DA3C00">
      <w:pPr>
        <w:tabs>
          <w:tab w:val="left" w:pos="720"/>
          <w:tab w:val="left" w:pos="5040"/>
        </w:tabs>
        <w:spacing w:line="360" w:lineRule="auto"/>
        <w:rPr>
          <w:rFonts w:ascii="Times New Roman" w:hAnsi="Times New Roman"/>
          <w:bCs/>
          <w:sz w:val="24"/>
        </w:rPr>
      </w:pPr>
    </w:p>
    <w:p w14:paraId="27F68BEC" w14:textId="173542F1" w:rsidR="00E10E95" w:rsidRDefault="00E10E95" w:rsidP="00E10E95">
      <w:pPr>
        <w:tabs>
          <w:tab w:val="left" w:pos="720"/>
          <w:tab w:val="left" w:pos="5040"/>
        </w:tabs>
        <w:spacing w:line="360" w:lineRule="auto"/>
        <w:rPr>
          <w:ins w:id="5" w:author="David Dayan" w:date="2021-10-29T17:54:00Z"/>
          <w:rFonts w:ascii="Times New Roman" w:hAnsi="Times New Roman"/>
          <w:bCs/>
          <w:sz w:val="24"/>
        </w:rPr>
      </w:pPr>
      <w:r>
        <w:rPr>
          <w:rFonts w:ascii="Times New Roman" w:hAnsi="Times New Roman"/>
          <w:bCs/>
          <w:sz w:val="24"/>
        </w:rPr>
        <w:t>In 2019, t</w:t>
      </w:r>
      <w:r w:rsidRPr="00E10E95">
        <w:rPr>
          <w:rFonts w:ascii="Times New Roman" w:hAnsi="Times New Roman"/>
          <w:bCs/>
          <w:sz w:val="24"/>
        </w:rPr>
        <w:t xml:space="preserve">issue samples </w:t>
      </w:r>
      <w:r>
        <w:rPr>
          <w:rFonts w:ascii="Times New Roman" w:hAnsi="Times New Roman"/>
          <w:bCs/>
          <w:sz w:val="24"/>
        </w:rPr>
        <w:t>were</w:t>
      </w:r>
      <w:r w:rsidRPr="00E10E95">
        <w:rPr>
          <w:rFonts w:ascii="Times New Roman" w:hAnsi="Times New Roman"/>
          <w:bCs/>
          <w:sz w:val="24"/>
        </w:rPr>
        <w:t xml:space="preserve"> collected from unmarked</w:t>
      </w:r>
      <w:ins w:id="6" w:author="David Dayan" w:date="2021-10-29T17:59:00Z">
        <w:r w:rsidR="00FA4A2F">
          <w:rPr>
            <w:rFonts w:ascii="Times New Roman" w:hAnsi="Times New Roman"/>
            <w:bCs/>
            <w:sz w:val="24"/>
          </w:rPr>
          <w:t>,</w:t>
        </w:r>
      </w:ins>
      <w:r w:rsidRPr="00E10E95">
        <w:rPr>
          <w:rFonts w:ascii="Times New Roman" w:hAnsi="Times New Roman"/>
          <w:bCs/>
          <w:sz w:val="24"/>
        </w:rPr>
        <w:t xml:space="preserve"> </w:t>
      </w:r>
      <w:r w:rsidR="009F1521">
        <w:rPr>
          <w:rFonts w:ascii="Times New Roman" w:hAnsi="Times New Roman"/>
          <w:bCs/>
          <w:sz w:val="24"/>
        </w:rPr>
        <w:t>presumed natural-origin</w:t>
      </w:r>
      <w:ins w:id="7" w:author="David Dayan" w:date="2021-10-29T18:00:00Z">
        <w:r w:rsidR="00FA4A2F">
          <w:rPr>
            <w:rFonts w:ascii="Times New Roman" w:hAnsi="Times New Roman"/>
            <w:bCs/>
            <w:sz w:val="24"/>
          </w:rPr>
          <w:t>,</w:t>
        </w:r>
      </w:ins>
      <w:r w:rsidR="009F1521">
        <w:rPr>
          <w:rFonts w:ascii="Times New Roman" w:hAnsi="Times New Roman"/>
          <w:bCs/>
          <w:sz w:val="24"/>
        </w:rPr>
        <w:t xml:space="preserve"> </w:t>
      </w:r>
      <w:r w:rsidRPr="00E10E95">
        <w:rPr>
          <w:rFonts w:ascii="Times New Roman" w:hAnsi="Times New Roman"/>
          <w:bCs/>
          <w:sz w:val="24"/>
        </w:rPr>
        <w:t xml:space="preserve">adult spring Chinook salmon sampled at the </w:t>
      </w:r>
      <w:r>
        <w:rPr>
          <w:rFonts w:ascii="Times New Roman" w:hAnsi="Times New Roman"/>
          <w:bCs/>
          <w:sz w:val="24"/>
        </w:rPr>
        <w:t xml:space="preserve">Cougar </w:t>
      </w:r>
      <w:r w:rsidRPr="00E10E95">
        <w:rPr>
          <w:rFonts w:ascii="Times New Roman" w:hAnsi="Times New Roman"/>
          <w:bCs/>
          <w:sz w:val="24"/>
        </w:rPr>
        <w:t xml:space="preserve">Trap </w:t>
      </w:r>
      <w:ins w:id="8" w:author="David Dayan" w:date="2021-10-29T18:05:00Z">
        <w:r w:rsidR="00D82305">
          <w:rPr>
            <w:rFonts w:ascii="Times New Roman" w:hAnsi="Times New Roman"/>
            <w:bCs/>
            <w:sz w:val="24"/>
          </w:rPr>
          <w:t>and released below the Cougar Dam</w:t>
        </w:r>
        <w:r w:rsidR="00D82305">
          <w:rPr>
            <w:rFonts w:ascii="Times New Roman" w:hAnsi="Times New Roman"/>
            <w:bCs/>
            <w:sz w:val="24"/>
          </w:rPr>
          <w:t xml:space="preserve"> </w:t>
        </w:r>
      </w:ins>
      <w:r>
        <w:rPr>
          <w:rFonts w:ascii="Times New Roman" w:hAnsi="Times New Roman"/>
          <w:bCs/>
          <w:sz w:val="24"/>
        </w:rPr>
        <w:t>(N = 166)</w:t>
      </w:r>
      <w:del w:id="9" w:author="David Dayan" w:date="2021-10-29T17:55:00Z">
        <w:r w:rsidDel="00FA4A2F">
          <w:rPr>
            <w:rFonts w:ascii="Times New Roman" w:hAnsi="Times New Roman"/>
            <w:bCs/>
            <w:sz w:val="24"/>
          </w:rPr>
          <w:delText xml:space="preserve"> </w:delText>
        </w:r>
        <w:r w:rsidRPr="00E10E95" w:rsidDel="00FA4A2F">
          <w:rPr>
            <w:rFonts w:ascii="Times New Roman" w:hAnsi="Times New Roman"/>
            <w:bCs/>
            <w:sz w:val="24"/>
          </w:rPr>
          <w:delText>and transported above Cougar Dam</w:delText>
        </w:r>
      </w:del>
      <w:ins w:id="10" w:author="David Dayan" w:date="2021-10-29T18:05:00Z">
        <w:r w:rsidR="00D82305">
          <w:rPr>
            <w:rFonts w:ascii="Times New Roman" w:hAnsi="Times New Roman"/>
            <w:bCs/>
            <w:sz w:val="24"/>
          </w:rPr>
          <w:t xml:space="preserve"> and</w:t>
        </w:r>
      </w:ins>
      <w:ins w:id="11" w:author="David Dayan" w:date="2021-10-29T18:14:00Z">
        <w:r w:rsidR="00D82305">
          <w:rPr>
            <w:rFonts w:ascii="Times New Roman" w:hAnsi="Times New Roman"/>
            <w:bCs/>
            <w:sz w:val="24"/>
          </w:rPr>
          <w:t xml:space="preserve"> from</w:t>
        </w:r>
      </w:ins>
      <w:del w:id="12" w:author="David Dayan" w:date="2021-10-29T18:05:00Z">
        <w:r w:rsidDel="00D82305">
          <w:rPr>
            <w:rFonts w:ascii="Times New Roman" w:hAnsi="Times New Roman"/>
            <w:bCs/>
            <w:sz w:val="24"/>
          </w:rPr>
          <w:delText xml:space="preserve">. </w:delText>
        </w:r>
        <w:r w:rsidR="00D86620" w:rsidDel="00D82305">
          <w:rPr>
            <w:rFonts w:ascii="Times New Roman" w:hAnsi="Times New Roman"/>
            <w:bCs/>
            <w:sz w:val="24"/>
          </w:rPr>
          <w:delText>Tissue samples were also collected from</w:delText>
        </w:r>
      </w:del>
      <w:r w:rsidR="00D86620">
        <w:rPr>
          <w:rFonts w:ascii="Times New Roman" w:hAnsi="Times New Roman"/>
          <w:bCs/>
          <w:sz w:val="24"/>
        </w:rPr>
        <w:t xml:space="preserve"> hatchery-origin adult spring Chinook salmon </w:t>
      </w:r>
      <w:ins w:id="13" w:author="David Dayan" w:date="2021-10-29T18:14:00Z">
        <w:r w:rsidR="005C2F9E">
          <w:rPr>
            <w:rFonts w:ascii="Times New Roman" w:hAnsi="Times New Roman"/>
            <w:bCs/>
            <w:sz w:val="24"/>
          </w:rPr>
          <w:t xml:space="preserve">collected </w:t>
        </w:r>
      </w:ins>
      <w:r w:rsidR="00D86620">
        <w:rPr>
          <w:rFonts w:ascii="Times New Roman" w:hAnsi="Times New Roman"/>
          <w:bCs/>
          <w:sz w:val="24"/>
        </w:rPr>
        <w:t xml:space="preserve">at the Cougar Trap and transported above the dam (N = 8). Tissue samples were </w:t>
      </w:r>
      <w:ins w:id="14" w:author="David Dayan" w:date="2021-10-29T18:06:00Z">
        <w:r w:rsidR="00D82305">
          <w:rPr>
            <w:rFonts w:ascii="Times New Roman" w:hAnsi="Times New Roman"/>
            <w:bCs/>
            <w:sz w:val="24"/>
          </w:rPr>
          <w:t xml:space="preserve">also </w:t>
        </w:r>
      </w:ins>
      <w:del w:id="15" w:author="David Dayan" w:date="2021-10-29T18:00:00Z">
        <w:r w:rsidR="00D86620" w:rsidDel="00FA4A2F">
          <w:rPr>
            <w:rFonts w:ascii="Times New Roman" w:hAnsi="Times New Roman"/>
            <w:bCs/>
            <w:sz w:val="24"/>
          </w:rPr>
          <w:delText xml:space="preserve">also </w:delText>
        </w:r>
      </w:del>
      <w:r w:rsidR="00D86620">
        <w:rPr>
          <w:rFonts w:ascii="Times New Roman" w:hAnsi="Times New Roman"/>
          <w:bCs/>
          <w:sz w:val="24"/>
        </w:rPr>
        <w:t xml:space="preserve">collected </w:t>
      </w:r>
      <w:del w:id="16" w:author="David Dayan" w:date="2021-10-29T18:53:00Z">
        <w:r w:rsidR="00D86620" w:rsidRPr="00D86620" w:rsidDel="00C1443E">
          <w:rPr>
            <w:rFonts w:ascii="Times New Roman" w:hAnsi="Times New Roman"/>
            <w:bCs/>
            <w:sz w:val="24"/>
          </w:rPr>
          <w:delText>from hatchery</w:delText>
        </w:r>
        <w:r w:rsidR="00D86620" w:rsidDel="00C1443E">
          <w:rPr>
            <w:rFonts w:ascii="Times New Roman" w:hAnsi="Times New Roman"/>
            <w:bCs/>
            <w:sz w:val="24"/>
          </w:rPr>
          <w:delText>-origin</w:delText>
        </w:r>
        <w:r w:rsidR="00D86620" w:rsidRPr="00D86620" w:rsidDel="00C1443E">
          <w:rPr>
            <w:rFonts w:ascii="Times New Roman" w:hAnsi="Times New Roman"/>
            <w:bCs/>
            <w:sz w:val="24"/>
          </w:rPr>
          <w:delText xml:space="preserve"> spring Chinook </w:delText>
        </w:r>
      </w:del>
      <w:del w:id="17" w:author="David Dayan" w:date="2021-10-29T18:38:00Z">
        <w:r w:rsidR="00D86620" w:rsidRPr="00D86620" w:rsidDel="008E75EF">
          <w:rPr>
            <w:rFonts w:ascii="Times New Roman" w:hAnsi="Times New Roman"/>
            <w:bCs/>
            <w:sz w:val="24"/>
          </w:rPr>
          <w:delText xml:space="preserve">collected </w:delText>
        </w:r>
      </w:del>
      <w:del w:id="18" w:author="David Dayan" w:date="2021-10-29T19:14:00Z">
        <w:r w:rsidR="00D86620" w:rsidRPr="00D86620" w:rsidDel="00827310">
          <w:rPr>
            <w:rFonts w:ascii="Times New Roman" w:hAnsi="Times New Roman"/>
            <w:bCs/>
            <w:sz w:val="24"/>
          </w:rPr>
          <w:delText xml:space="preserve">at the McKenzie Hatchery </w:delText>
        </w:r>
      </w:del>
      <w:ins w:id="19" w:author="David Dayan" w:date="2021-10-29T18:54:00Z">
        <w:r w:rsidR="00C1443E" w:rsidRPr="00D86620">
          <w:rPr>
            <w:rFonts w:ascii="Times New Roman" w:hAnsi="Times New Roman"/>
            <w:bCs/>
            <w:sz w:val="24"/>
          </w:rPr>
          <w:t>from hatchery</w:t>
        </w:r>
        <w:r w:rsidR="00C1443E">
          <w:rPr>
            <w:rFonts w:ascii="Times New Roman" w:hAnsi="Times New Roman"/>
            <w:bCs/>
            <w:sz w:val="24"/>
          </w:rPr>
          <w:t>-origin</w:t>
        </w:r>
        <w:r w:rsidR="00C1443E" w:rsidRPr="00D86620">
          <w:rPr>
            <w:rFonts w:ascii="Times New Roman" w:hAnsi="Times New Roman"/>
            <w:bCs/>
            <w:sz w:val="24"/>
          </w:rPr>
          <w:t xml:space="preserve"> spring Chinook</w:t>
        </w:r>
      </w:ins>
      <w:ins w:id="20" w:author="David Dayan" w:date="2021-10-29T19:14:00Z">
        <w:r w:rsidR="00827310">
          <w:rPr>
            <w:rFonts w:ascii="Times New Roman" w:hAnsi="Times New Roman"/>
            <w:bCs/>
            <w:sz w:val="24"/>
          </w:rPr>
          <w:t xml:space="preserve"> sampled at the McKenzie </w:t>
        </w:r>
        <w:proofErr w:type="spellStart"/>
        <w:r w:rsidR="00827310">
          <w:rPr>
            <w:rFonts w:ascii="Times New Roman" w:hAnsi="Times New Roman"/>
            <w:bCs/>
            <w:sz w:val="24"/>
          </w:rPr>
          <w:t>Hathcery</w:t>
        </w:r>
        <w:proofErr w:type="spellEnd"/>
        <w:r w:rsidR="00827310">
          <w:rPr>
            <w:rFonts w:ascii="Times New Roman" w:hAnsi="Times New Roman"/>
            <w:bCs/>
            <w:sz w:val="24"/>
          </w:rPr>
          <w:t xml:space="preserve"> and</w:t>
        </w:r>
      </w:ins>
      <w:ins w:id="21" w:author="David Dayan" w:date="2021-10-29T18:54:00Z">
        <w:r w:rsidR="00C1443E" w:rsidRPr="00D86620">
          <w:rPr>
            <w:rFonts w:ascii="Times New Roman" w:hAnsi="Times New Roman"/>
            <w:bCs/>
            <w:sz w:val="24"/>
          </w:rPr>
          <w:t xml:space="preserve"> </w:t>
        </w:r>
      </w:ins>
      <w:del w:id="22" w:author="David Dayan" w:date="2021-10-29T18:54:00Z">
        <w:r w:rsidR="00D86620" w:rsidRPr="00D86620" w:rsidDel="00C1443E">
          <w:rPr>
            <w:rFonts w:ascii="Times New Roman" w:hAnsi="Times New Roman"/>
            <w:bCs/>
            <w:sz w:val="24"/>
          </w:rPr>
          <w:delText xml:space="preserve">and </w:delText>
        </w:r>
      </w:del>
      <w:r w:rsidR="00D86620" w:rsidRPr="00D86620">
        <w:rPr>
          <w:rFonts w:ascii="Times New Roman" w:hAnsi="Times New Roman"/>
          <w:bCs/>
          <w:sz w:val="24"/>
        </w:rPr>
        <w:t xml:space="preserve">outplanted above Cougar Dam (N = </w:t>
      </w:r>
      <w:del w:id="23" w:author="David Dayan" w:date="2021-10-29T17:48:00Z">
        <w:r w:rsidR="00D86620" w:rsidRPr="00D86620" w:rsidDel="00814D5E">
          <w:rPr>
            <w:rFonts w:ascii="Times New Roman" w:hAnsi="Times New Roman"/>
            <w:bCs/>
            <w:sz w:val="24"/>
          </w:rPr>
          <w:delText>451</w:delText>
        </w:r>
      </w:del>
      <w:ins w:id="24" w:author="David Dayan" w:date="2021-10-29T17:48:00Z">
        <w:r w:rsidR="00814D5E">
          <w:rPr>
            <w:rFonts w:ascii="Times New Roman" w:hAnsi="Times New Roman"/>
            <w:bCs/>
            <w:sz w:val="24"/>
          </w:rPr>
          <w:t>3</w:t>
        </w:r>
      </w:ins>
      <w:ins w:id="25" w:author="David Dayan" w:date="2021-10-29T18:30:00Z">
        <w:r w:rsidR="000E28D2">
          <w:rPr>
            <w:rFonts w:ascii="Times New Roman" w:hAnsi="Times New Roman"/>
            <w:bCs/>
            <w:sz w:val="24"/>
          </w:rPr>
          <w:t>8</w:t>
        </w:r>
      </w:ins>
      <w:ins w:id="26" w:author="David Dayan" w:date="2021-10-29T17:48:00Z">
        <w:r w:rsidR="00814D5E">
          <w:rPr>
            <w:rFonts w:ascii="Times New Roman" w:hAnsi="Times New Roman"/>
            <w:bCs/>
            <w:sz w:val="24"/>
          </w:rPr>
          <w:t>1</w:t>
        </w:r>
      </w:ins>
      <w:r w:rsidR="00D86620" w:rsidRPr="00D86620">
        <w:rPr>
          <w:rFonts w:ascii="Times New Roman" w:hAnsi="Times New Roman"/>
          <w:bCs/>
          <w:sz w:val="24"/>
        </w:rPr>
        <w:t>)</w:t>
      </w:r>
      <w:ins w:id="27" w:author="David Dayan" w:date="2021-10-29T17:58:00Z">
        <w:r w:rsidR="00FA4A2F">
          <w:rPr>
            <w:rFonts w:ascii="Times New Roman" w:hAnsi="Times New Roman"/>
            <w:bCs/>
            <w:sz w:val="24"/>
          </w:rPr>
          <w:t xml:space="preserve"> and above Trailbridge Dam</w:t>
        </w:r>
      </w:ins>
      <w:ins w:id="28" w:author="David Dayan" w:date="2021-10-29T17:59:00Z">
        <w:r w:rsidR="00FA4A2F">
          <w:rPr>
            <w:rFonts w:ascii="Times New Roman" w:hAnsi="Times New Roman"/>
            <w:bCs/>
            <w:sz w:val="24"/>
          </w:rPr>
          <w:t xml:space="preserve"> (N = 70)</w:t>
        </w:r>
      </w:ins>
      <w:ins w:id="29" w:author="David Dayan" w:date="2021-10-29T18:25:00Z">
        <w:r w:rsidR="000E28D2">
          <w:rPr>
            <w:rFonts w:ascii="Times New Roman" w:hAnsi="Times New Roman"/>
            <w:bCs/>
            <w:sz w:val="24"/>
          </w:rPr>
          <w:t xml:space="preserve">, as well as </w:t>
        </w:r>
      </w:ins>
      <w:ins w:id="30" w:author="David Dayan" w:date="2021-10-29T19:11:00Z">
        <w:r w:rsidR="00B15EB0">
          <w:rPr>
            <w:rFonts w:ascii="Times New Roman" w:hAnsi="Times New Roman"/>
            <w:bCs/>
            <w:sz w:val="24"/>
          </w:rPr>
          <w:t xml:space="preserve">from </w:t>
        </w:r>
      </w:ins>
      <w:del w:id="31" w:author="David Dayan" w:date="2021-10-29T18:25:00Z">
        <w:r w:rsidR="00D86620" w:rsidRPr="00D86620" w:rsidDel="000E28D2">
          <w:rPr>
            <w:rFonts w:ascii="Times New Roman" w:hAnsi="Times New Roman"/>
            <w:bCs/>
            <w:sz w:val="24"/>
          </w:rPr>
          <w:delText>.</w:delText>
        </w:r>
      </w:del>
      <w:del w:id="32" w:author="David Dayan" w:date="2021-10-29T17:39:00Z">
        <w:r w:rsidR="00D86620" w:rsidDel="00BD6371">
          <w:rPr>
            <w:rFonts w:ascii="Times New Roman" w:hAnsi="Times New Roman"/>
            <w:bCs/>
            <w:sz w:val="24"/>
          </w:rPr>
          <w:delText xml:space="preserve"> No t</w:delText>
        </w:r>
      </w:del>
      <w:del w:id="33" w:author="David Dayan" w:date="2021-10-29T18:25:00Z">
        <w:r w:rsidR="00D86620" w:rsidDel="000E28D2">
          <w:rPr>
            <w:rFonts w:ascii="Times New Roman" w:hAnsi="Times New Roman"/>
            <w:bCs/>
            <w:sz w:val="24"/>
          </w:rPr>
          <w:delText xml:space="preserve">issue samples were collected from </w:delText>
        </w:r>
      </w:del>
      <w:r w:rsidR="00D86620">
        <w:rPr>
          <w:rFonts w:ascii="Times New Roman" w:hAnsi="Times New Roman"/>
          <w:bCs/>
          <w:sz w:val="24"/>
        </w:rPr>
        <w:t>natural-origin</w:t>
      </w:r>
      <w:ins w:id="34" w:author="David Dayan" w:date="2021-10-29T18:15:00Z">
        <w:r w:rsidR="005C2F9E">
          <w:rPr>
            <w:rFonts w:ascii="Times New Roman" w:hAnsi="Times New Roman"/>
            <w:bCs/>
            <w:sz w:val="24"/>
          </w:rPr>
          <w:t xml:space="preserve"> (N </w:t>
        </w:r>
      </w:ins>
      <w:ins w:id="35" w:author="David Dayan" w:date="2021-10-29T18:32:00Z">
        <w:r w:rsidR="000E28D2">
          <w:rPr>
            <w:rFonts w:ascii="Times New Roman" w:hAnsi="Times New Roman"/>
            <w:bCs/>
            <w:sz w:val="24"/>
          </w:rPr>
          <w:t>=</w:t>
        </w:r>
      </w:ins>
      <w:ins w:id="36" w:author="David Dayan" w:date="2021-10-29T18:15:00Z">
        <w:r w:rsidR="005C2F9E">
          <w:rPr>
            <w:rFonts w:ascii="Times New Roman" w:hAnsi="Times New Roman"/>
            <w:bCs/>
            <w:sz w:val="24"/>
          </w:rPr>
          <w:t xml:space="preserve"> 1</w:t>
        </w:r>
      </w:ins>
      <w:ins w:id="37" w:author="David Dayan" w:date="2021-10-29T18:31:00Z">
        <w:r w:rsidR="000E28D2">
          <w:rPr>
            <w:rFonts w:ascii="Times New Roman" w:hAnsi="Times New Roman"/>
            <w:bCs/>
            <w:sz w:val="24"/>
          </w:rPr>
          <w:t>00</w:t>
        </w:r>
      </w:ins>
      <w:ins w:id="38" w:author="David Dayan" w:date="2021-10-29T18:15:00Z">
        <w:r w:rsidR="005C2F9E">
          <w:rPr>
            <w:rFonts w:ascii="Times New Roman" w:hAnsi="Times New Roman"/>
            <w:bCs/>
            <w:sz w:val="24"/>
          </w:rPr>
          <w:t>)</w:t>
        </w:r>
      </w:ins>
      <w:ins w:id="39" w:author="David Dayan" w:date="2021-10-29T18:16:00Z">
        <w:r w:rsidR="005C2F9E">
          <w:rPr>
            <w:rFonts w:ascii="Times New Roman" w:hAnsi="Times New Roman"/>
            <w:bCs/>
            <w:sz w:val="24"/>
          </w:rPr>
          <w:t xml:space="preserve"> and hatchery-origin</w:t>
        </w:r>
      </w:ins>
      <w:ins w:id="40" w:author="David Dayan" w:date="2021-10-29T18:21:00Z">
        <w:r w:rsidR="005C2F9E">
          <w:rPr>
            <w:rFonts w:ascii="Times New Roman" w:hAnsi="Times New Roman"/>
            <w:bCs/>
            <w:sz w:val="24"/>
          </w:rPr>
          <w:t xml:space="preserve"> (N = </w:t>
        </w:r>
      </w:ins>
      <w:ins w:id="41" w:author="David Dayan" w:date="2021-10-29T18:31:00Z">
        <w:r w:rsidR="000E28D2">
          <w:rPr>
            <w:rFonts w:ascii="Times New Roman" w:hAnsi="Times New Roman"/>
            <w:bCs/>
            <w:sz w:val="24"/>
          </w:rPr>
          <w:t>554</w:t>
        </w:r>
      </w:ins>
      <w:ins w:id="42" w:author="David Dayan" w:date="2021-10-29T18:21:00Z">
        <w:r w:rsidR="005C2F9E">
          <w:rPr>
            <w:rFonts w:ascii="Times New Roman" w:hAnsi="Times New Roman"/>
            <w:bCs/>
            <w:sz w:val="24"/>
          </w:rPr>
          <w:t>)</w:t>
        </w:r>
      </w:ins>
      <w:r w:rsidR="00D86620">
        <w:rPr>
          <w:rFonts w:ascii="Times New Roman" w:hAnsi="Times New Roman"/>
          <w:bCs/>
          <w:sz w:val="24"/>
        </w:rPr>
        <w:t xml:space="preserve"> spring Chinook salmon </w:t>
      </w:r>
      <w:ins w:id="43" w:author="David Dayan" w:date="2021-10-29T19:13:00Z">
        <w:r w:rsidR="00827310">
          <w:rPr>
            <w:rFonts w:ascii="Times New Roman" w:hAnsi="Times New Roman"/>
            <w:bCs/>
            <w:sz w:val="24"/>
          </w:rPr>
          <w:t xml:space="preserve">sampled at the McKenzie Hatchery </w:t>
        </w:r>
      </w:ins>
      <w:ins w:id="44" w:author="David Dayan" w:date="2021-10-29T18:02:00Z">
        <w:r w:rsidR="00FA4A2F">
          <w:rPr>
            <w:rFonts w:ascii="Times New Roman" w:hAnsi="Times New Roman"/>
            <w:bCs/>
            <w:sz w:val="24"/>
          </w:rPr>
          <w:t xml:space="preserve">that were incorporated into </w:t>
        </w:r>
        <w:commentRangeStart w:id="45"/>
        <w:proofErr w:type="spellStart"/>
        <w:r w:rsidR="00FA4A2F">
          <w:rPr>
            <w:rFonts w:ascii="Times New Roman" w:hAnsi="Times New Roman"/>
            <w:bCs/>
            <w:sz w:val="24"/>
          </w:rPr>
          <w:t>broodstock</w:t>
        </w:r>
        <w:proofErr w:type="spellEnd"/>
        <w:r w:rsidR="00FA4A2F">
          <w:rPr>
            <w:rFonts w:ascii="Times New Roman" w:hAnsi="Times New Roman"/>
            <w:bCs/>
            <w:sz w:val="24"/>
          </w:rPr>
          <w:t xml:space="preserve"> </w:t>
        </w:r>
      </w:ins>
      <w:commentRangeEnd w:id="45"/>
      <w:ins w:id="46" w:author="David Dayan" w:date="2021-10-29T18:18:00Z">
        <w:r w:rsidR="005C2F9E">
          <w:rPr>
            <w:rStyle w:val="CommentReference"/>
          </w:rPr>
          <w:commentReference w:id="45"/>
        </w:r>
      </w:ins>
      <w:del w:id="47" w:author="David Dayan" w:date="2021-10-29T18:17:00Z">
        <w:r w:rsidR="00D86620" w:rsidDel="005C2F9E">
          <w:rPr>
            <w:rFonts w:ascii="Times New Roman" w:hAnsi="Times New Roman"/>
            <w:bCs/>
            <w:sz w:val="24"/>
          </w:rPr>
          <w:delText xml:space="preserve">at the McKenzie Hatchery </w:delText>
        </w:r>
      </w:del>
      <w:r w:rsidR="00D86620">
        <w:rPr>
          <w:rFonts w:ascii="Times New Roman" w:hAnsi="Times New Roman"/>
          <w:bCs/>
          <w:sz w:val="24"/>
        </w:rPr>
        <w:t>in 2019</w:t>
      </w:r>
      <w:ins w:id="48" w:author="David Dayan" w:date="2021-10-29T18:02:00Z">
        <w:r w:rsidR="00FA4A2F">
          <w:rPr>
            <w:rFonts w:ascii="Times New Roman" w:hAnsi="Times New Roman"/>
            <w:bCs/>
            <w:sz w:val="24"/>
          </w:rPr>
          <w:t xml:space="preserve"> and not </w:t>
        </w:r>
      </w:ins>
      <w:ins w:id="49" w:author="David Dayan" w:date="2021-10-29T18:03:00Z">
        <w:r w:rsidR="00FA4A2F">
          <w:rPr>
            <w:rFonts w:ascii="Times New Roman" w:hAnsi="Times New Roman"/>
            <w:bCs/>
            <w:sz w:val="24"/>
          </w:rPr>
          <w:t>released</w:t>
        </w:r>
      </w:ins>
      <w:ins w:id="50" w:author="David Dayan" w:date="2021-10-29T18:21:00Z">
        <w:r w:rsidR="005C2F9E">
          <w:rPr>
            <w:rFonts w:ascii="Times New Roman" w:hAnsi="Times New Roman"/>
            <w:bCs/>
            <w:sz w:val="24"/>
          </w:rPr>
          <w:t xml:space="preserve">. </w:t>
        </w:r>
      </w:ins>
      <w:ins w:id="51" w:author="David Dayan" w:date="2021-10-29T19:11:00Z">
        <w:r w:rsidR="00B15EB0">
          <w:rPr>
            <w:rFonts w:ascii="Times New Roman" w:hAnsi="Times New Roman"/>
            <w:bCs/>
            <w:sz w:val="24"/>
          </w:rPr>
          <w:t xml:space="preserve">Additional </w:t>
        </w:r>
      </w:ins>
      <w:commentRangeStart w:id="52"/>
      <w:del w:id="53" w:author="David Dayan" w:date="2021-10-29T18:21:00Z">
        <w:r w:rsidR="00D86620" w:rsidDel="005C2F9E">
          <w:rPr>
            <w:rFonts w:ascii="Times New Roman" w:hAnsi="Times New Roman"/>
            <w:bCs/>
            <w:sz w:val="24"/>
          </w:rPr>
          <w:delText xml:space="preserve">. </w:delText>
        </w:r>
        <w:commentRangeEnd w:id="52"/>
        <w:r w:rsidR="00BD6371" w:rsidDel="005C2F9E">
          <w:rPr>
            <w:rStyle w:val="CommentReference"/>
          </w:rPr>
          <w:commentReference w:id="52"/>
        </w:r>
      </w:del>
      <w:ins w:id="54" w:author="David Dayan" w:date="2021-10-29T19:11:00Z">
        <w:r w:rsidR="00B15EB0">
          <w:rPr>
            <w:rFonts w:ascii="Times New Roman" w:hAnsi="Times New Roman"/>
            <w:bCs/>
            <w:sz w:val="24"/>
          </w:rPr>
          <w:t>t</w:t>
        </w:r>
      </w:ins>
      <w:ins w:id="55" w:author="David Dayan" w:date="2021-10-29T17:46:00Z">
        <w:r w:rsidR="00814D5E">
          <w:rPr>
            <w:rFonts w:ascii="Times New Roman" w:hAnsi="Times New Roman"/>
            <w:bCs/>
            <w:sz w:val="24"/>
          </w:rPr>
          <w:t xml:space="preserve">issue samples were collected from </w:t>
        </w:r>
      </w:ins>
      <w:ins w:id="56" w:author="David Dayan" w:date="2021-10-29T17:47:00Z">
        <w:r w:rsidR="00814D5E">
          <w:rPr>
            <w:rFonts w:ascii="Times New Roman" w:hAnsi="Times New Roman"/>
            <w:bCs/>
            <w:sz w:val="24"/>
          </w:rPr>
          <w:t>18</w:t>
        </w:r>
      </w:ins>
      <w:ins w:id="57" w:author="David Dayan" w:date="2021-10-29T17:46:00Z">
        <w:r w:rsidR="00814D5E">
          <w:rPr>
            <w:rFonts w:ascii="Times New Roman" w:hAnsi="Times New Roman"/>
            <w:bCs/>
            <w:sz w:val="24"/>
          </w:rPr>
          <w:t xml:space="preserve"> natural-origin spring Chinook salmon carcasses during spawning ground surveys</w:t>
        </w:r>
      </w:ins>
      <w:ins w:id="58" w:author="David Dayan" w:date="2021-10-29T18:54:00Z">
        <w:r w:rsidR="00C1443E">
          <w:rPr>
            <w:rFonts w:ascii="Times New Roman" w:hAnsi="Times New Roman"/>
            <w:bCs/>
            <w:sz w:val="24"/>
          </w:rPr>
          <w:t xml:space="preserve"> conducted</w:t>
        </w:r>
      </w:ins>
      <w:ins w:id="59" w:author="David Dayan" w:date="2021-10-29T17:46:00Z">
        <w:r w:rsidR="00814D5E">
          <w:rPr>
            <w:rFonts w:ascii="Times New Roman" w:hAnsi="Times New Roman"/>
            <w:bCs/>
            <w:sz w:val="24"/>
          </w:rPr>
          <w:t xml:space="preserve"> </w:t>
        </w:r>
      </w:ins>
      <w:ins w:id="60" w:author="David Dayan" w:date="2021-10-29T17:52:00Z">
        <w:r w:rsidR="00814D5E">
          <w:rPr>
            <w:rFonts w:ascii="Times New Roman" w:hAnsi="Times New Roman"/>
            <w:bCs/>
            <w:sz w:val="24"/>
          </w:rPr>
          <w:t>below the Cougar Dam</w:t>
        </w:r>
      </w:ins>
      <w:ins w:id="61" w:author="David Dayan" w:date="2021-10-29T17:46:00Z">
        <w:r w:rsidR="00814D5E">
          <w:rPr>
            <w:rFonts w:ascii="Times New Roman" w:hAnsi="Times New Roman"/>
            <w:bCs/>
            <w:sz w:val="24"/>
          </w:rPr>
          <w:t xml:space="preserve">. </w:t>
        </w:r>
      </w:ins>
      <w:del w:id="62" w:author="David Dayan" w:date="2021-10-29T19:13:00Z">
        <w:r w:rsidDel="00827310">
          <w:rPr>
            <w:rFonts w:ascii="Times New Roman" w:hAnsi="Times New Roman"/>
            <w:bCs/>
            <w:sz w:val="24"/>
          </w:rPr>
          <w:delText xml:space="preserve">The </w:delText>
        </w:r>
      </w:del>
      <w:ins w:id="63" w:author="David Dayan" w:date="2021-10-29T19:13:00Z">
        <w:r w:rsidR="00827310">
          <w:rPr>
            <w:rFonts w:ascii="Times New Roman" w:hAnsi="Times New Roman"/>
            <w:bCs/>
            <w:sz w:val="24"/>
          </w:rPr>
          <w:t>All</w:t>
        </w:r>
        <w:r w:rsidR="00827310">
          <w:rPr>
            <w:rFonts w:ascii="Times New Roman" w:hAnsi="Times New Roman"/>
            <w:bCs/>
            <w:sz w:val="24"/>
          </w:rPr>
          <w:t xml:space="preserve"> </w:t>
        </w:r>
      </w:ins>
      <w:r>
        <w:rPr>
          <w:rFonts w:ascii="Times New Roman" w:hAnsi="Times New Roman"/>
          <w:bCs/>
          <w:sz w:val="24"/>
        </w:rPr>
        <w:t xml:space="preserve">tissues samples have been archived and the data has been entered in the State Fisheries Genomics Lab tissue sample database. </w:t>
      </w:r>
    </w:p>
    <w:p w14:paraId="53D7AD32" w14:textId="77777777" w:rsidR="00FA4A2F" w:rsidRDefault="00FA4A2F" w:rsidP="00FA4A2F">
      <w:pPr>
        <w:tabs>
          <w:tab w:val="left" w:pos="720"/>
          <w:tab w:val="left" w:pos="5040"/>
        </w:tabs>
        <w:spacing w:line="360" w:lineRule="auto"/>
        <w:rPr>
          <w:ins w:id="64" w:author="David Dayan" w:date="2021-10-29T17:54:00Z"/>
          <w:rFonts w:ascii="Times New Roman" w:hAnsi="Times New Roman"/>
          <w:bCs/>
          <w:sz w:val="24"/>
        </w:rPr>
      </w:pPr>
    </w:p>
    <w:p w14:paraId="77C9BEBE" w14:textId="2B06525E" w:rsidR="00FA4A2F" w:rsidRDefault="00FA4A2F" w:rsidP="008E75EF">
      <w:pPr>
        <w:tabs>
          <w:tab w:val="left" w:pos="720"/>
          <w:tab w:val="left" w:pos="5040"/>
        </w:tabs>
        <w:spacing w:line="360" w:lineRule="auto"/>
        <w:rPr>
          <w:ins w:id="65" w:author="David Dayan" w:date="2021-10-29T17:54:00Z"/>
          <w:rFonts w:ascii="Times New Roman" w:hAnsi="Times New Roman"/>
          <w:bCs/>
          <w:sz w:val="24"/>
        </w:rPr>
      </w:pPr>
      <w:ins w:id="66" w:author="David Dayan" w:date="2021-10-29T17:54:00Z">
        <w:r>
          <w:rPr>
            <w:rFonts w:ascii="Times New Roman" w:hAnsi="Times New Roman"/>
            <w:bCs/>
            <w:sz w:val="24"/>
          </w:rPr>
          <w:t>In 20</w:t>
        </w:r>
      </w:ins>
      <w:ins w:id="67" w:author="David Dayan" w:date="2021-10-29T17:55:00Z">
        <w:r>
          <w:rPr>
            <w:rFonts w:ascii="Times New Roman" w:hAnsi="Times New Roman"/>
            <w:bCs/>
            <w:sz w:val="24"/>
          </w:rPr>
          <w:t>20</w:t>
        </w:r>
      </w:ins>
      <w:ins w:id="68" w:author="David Dayan" w:date="2021-10-29T18:37:00Z">
        <w:r w:rsidR="008E75EF">
          <w:rPr>
            <w:rFonts w:ascii="Times New Roman" w:hAnsi="Times New Roman"/>
            <w:bCs/>
            <w:sz w:val="24"/>
          </w:rPr>
          <w:t>, t</w:t>
        </w:r>
        <w:r w:rsidR="008E75EF">
          <w:rPr>
            <w:rFonts w:ascii="Times New Roman" w:hAnsi="Times New Roman"/>
            <w:bCs/>
            <w:sz w:val="24"/>
          </w:rPr>
          <w:t xml:space="preserve">issue samples were collected </w:t>
        </w:r>
        <w:r w:rsidR="008E75EF" w:rsidRPr="00D86620">
          <w:rPr>
            <w:rFonts w:ascii="Times New Roman" w:hAnsi="Times New Roman"/>
            <w:bCs/>
            <w:sz w:val="24"/>
          </w:rPr>
          <w:t>from hatchery</w:t>
        </w:r>
        <w:r w:rsidR="008E75EF">
          <w:rPr>
            <w:rFonts w:ascii="Times New Roman" w:hAnsi="Times New Roman"/>
            <w:bCs/>
            <w:sz w:val="24"/>
          </w:rPr>
          <w:t>-origin</w:t>
        </w:r>
        <w:r w:rsidR="008E75EF" w:rsidRPr="00D86620">
          <w:rPr>
            <w:rFonts w:ascii="Times New Roman" w:hAnsi="Times New Roman"/>
            <w:bCs/>
            <w:sz w:val="24"/>
          </w:rPr>
          <w:t xml:space="preserve"> spring Chinook </w:t>
        </w:r>
      </w:ins>
      <w:ins w:id="69" w:author="David Dayan" w:date="2021-10-29T18:38:00Z">
        <w:r w:rsidR="008E75EF">
          <w:rPr>
            <w:rFonts w:ascii="Times New Roman" w:hAnsi="Times New Roman"/>
            <w:bCs/>
            <w:sz w:val="24"/>
          </w:rPr>
          <w:t>sampled</w:t>
        </w:r>
      </w:ins>
      <w:ins w:id="70" w:author="David Dayan" w:date="2021-10-29T18:37:00Z">
        <w:r w:rsidR="008E75EF" w:rsidRPr="00D86620">
          <w:rPr>
            <w:rFonts w:ascii="Times New Roman" w:hAnsi="Times New Roman"/>
            <w:bCs/>
            <w:sz w:val="24"/>
          </w:rPr>
          <w:t xml:space="preserve"> at the McKenzie Hatchery and outplanted above Cougar Dam (N = </w:t>
        </w:r>
        <w:r w:rsidR="008E75EF">
          <w:rPr>
            <w:rFonts w:ascii="Times New Roman" w:hAnsi="Times New Roman"/>
            <w:bCs/>
            <w:sz w:val="24"/>
          </w:rPr>
          <w:t>3</w:t>
        </w:r>
      </w:ins>
      <w:ins w:id="71" w:author="David Dayan" w:date="2021-10-29T18:40:00Z">
        <w:r w:rsidR="008E75EF">
          <w:rPr>
            <w:rFonts w:ascii="Times New Roman" w:hAnsi="Times New Roman"/>
            <w:bCs/>
            <w:sz w:val="24"/>
          </w:rPr>
          <w:t>1</w:t>
        </w:r>
      </w:ins>
      <w:ins w:id="72" w:author="David Dayan" w:date="2021-10-29T18:37:00Z">
        <w:r w:rsidR="008E75EF">
          <w:rPr>
            <w:rFonts w:ascii="Times New Roman" w:hAnsi="Times New Roman"/>
            <w:bCs/>
            <w:sz w:val="24"/>
          </w:rPr>
          <w:t>1</w:t>
        </w:r>
        <w:r w:rsidR="008E75EF" w:rsidRPr="00D86620">
          <w:rPr>
            <w:rFonts w:ascii="Times New Roman" w:hAnsi="Times New Roman"/>
            <w:bCs/>
            <w:sz w:val="24"/>
          </w:rPr>
          <w:t>)</w:t>
        </w:r>
      </w:ins>
      <w:ins w:id="73" w:author="David Dayan" w:date="2021-10-29T18:40:00Z">
        <w:r w:rsidR="008E75EF">
          <w:rPr>
            <w:rFonts w:ascii="Times New Roman" w:hAnsi="Times New Roman"/>
            <w:bCs/>
            <w:sz w:val="24"/>
          </w:rPr>
          <w:t xml:space="preserve">, </w:t>
        </w:r>
      </w:ins>
      <w:ins w:id="74" w:author="David Dayan" w:date="2021-10-29T18:37:00Z">
        <w:r w:rsidR="008E75EF">
          <w:rPr>
            <w:rFonts w:ascii="Times New Roman" w:hAnsi="Times New Roman"/>
            <w:bCs/>
            <w:sz w:val="24"/>
          </w:rPr>
          <w:t xml:space="preserve">as well as </w:t>
        </w:r>
      </w:ins>
      <w:ins w:id="75" w:author="David Dayan" w:date="2021-10-29T19:12:00Z">
        <w:r w:rsidR="00B15EB0">
          <w:rPr>
            <w:rFonts w:ascii="Times New Roman" w:hAnsi="Times New Roman"/>
            <w:bCs/>
            <w:sz w:val="24"/>
          </w:rPr>
          <w:t xml:space="preserve">from </w:t>
        </w:r>
      </w:ins>
      <w:ins w:id="76" w:author="David Dayan" w:date="2021-10-29T18:37:00Z">
        <w:r w:rsidR="008E75EF">
          <w:rPr>
            <w:rFonts w:ascii="Times New Roman" w:hAnsi="Times New Roman"/>
            <w:bCs/>
            <w:sz w:val="24"/>
          </w:rPr>
          <w:t xml:space="preserve">natural-origin </w:t>
        </w:r>
        <w:commentRangeStart w:id="77"/>
        <w:r w:rsidR="008E75EF">
          <w:rPr>
            <w:rFonts w:ascii="Times New Roman" w:hAnsi="Times New Roman"/>
            <w:bCs/>
            <w:sz w:val="24"/>
          </w:rPr>
          <w:t xml:space="preserve">(N </w:t>
        </w:r>
      </w:ins>
      <w:ins w:id="78" w:author="David Dayan" w:date="2021-10-29T18:50:00Z">
        <w:r w:rsidR="00647FFB">
          <w:rPr>
            <w:rFonts w:ascii="Times New Roman" w:hAnsi="Times New Roman"/>
            <w:bCs/>
            <w:sz w:val="24"/>
          </w:rPr>
          <w:t>~</w:t>
        </w:r>
      </w:ins>
      <w:ins w:id="79" w:author="David Dayan" w:date="2021-10-29T18:37:00Z">
        <w:r w:rsidR="008E75EF">
          <w:rPr>
            <w:rFonts w:ascii="Times New Roman" w:hAnsi="Times New Roman"/>
            <w:bCs/>
            <w:sz w:val="24"/>
          </w:rPr>
          <w:t xml:space="preserve"> </w:t>
        </w:r>
      </w:ins>
      <w:ins w:id="80" w:author="David Dayan" w:date="2021-10-29T18:49:00Z">
        <w:r w:rsidR="00647FFB">
          <w:rPr>
            <w:rFonts w:ascii="Times New Roman" w:hAnsi="Times New Roman"/>
            <w:bCs/>
            <w:sz w:val="24"/>
          </w:rPr>
          <w:t>3</w:t>
        </w:r>
      </w:ins>
      <w:ins w:id="81" w:author="David Dayan" w:date="2021-10-29T18:40:00Z">
        <w:r w:rsidR="008E75EF">
          <w:rPr>
            <w:rFonts w:ascii="Times New Roman" w:hAnsi="Times New Roman"/>
            <w:bCs/>
            <w:sz w:val="24"/>
          </w:rPr>
          <w:t>4</w:t>
        </w:r>
      </w:ins>
      <w:ins w:id="82" w:author="David Dayan" w:date="2021-10-29T18:37:00Z">
        <w:r w:rsidR="008E75EF">
          <w:rPr>
            <w:rFonts w:ascii="Times New Roman" w:hAnsi="Times New Roman"/>
            <w:bCs/>
            <w:sz w:val="24"/>
          </w:rPr>
          <w:t xml:space="preserve">) </w:t>
        </w:r>
      </w:ins>
      <w:commentRangeEnd w:id="77"/>
      <w:ins w:id="83" w:author="David Dayan" w:date="2021-10-29T18:50:00Z">
        <w:r w:rsidR="00647FFB">
          <w:rPr>
            <w:rStyle w:val="CommentReference"/>
          </w:rPr>
          <w:commentReference w:id="77"/>
        </w:r>
      </w:ins>
      <w:ins w:id="84" w:author="David Dayan" w:date="2021-10-29T18:37:00Z">
        <w:r w:rsidR="008E75EF">
          <w:rPr>
            <w:rFonts w:ascii="Times New Roman" w:hAnsi="Times New Roman"/>
            <w:bCs/>
            <w:sz w:val="24"/>
          </w:rPr>
          <w:t xml:space="preserve">and hatchery-origin (N = </w:t>
        </w:r>
      </w:ins>
      <w:ins w:id="85" w:author="David Dayan" w:date="2021-10-29T18:40:00Z">
        <w:r w:rsidR="008E75EF">
          <w:rPr>
            <w:rFonts w:ascii="Times New Roman" w:hAnsi="Times New Roman"/>
            <w:bCs/>
            <w:sz w:val="24"/>
          </w:rPr>
          <w:t>472</w:t>
        </w:r>
      </w:ins>
      <w:ins w:id="86" w:author="David Dayan" w:date="2021-10-29T18:37:00Z">
        <w:r w:rsidR="008E75EF">
          <w:rPr>
            <w:rFonts w:ascii="Times New Roman" w:hAnsi="Times New Roman"/>
            <w:bCs/>
            <w:sz w:val="24"/>
          </w:rPr>
          <w:t xml:space="preserve">) spring Chinook salmon </w:t>
        </w:r>
      </w:ins>
      <w:ins w:id="87" w:author="David Dayan" w:date="2021-10-29T19:15:00Z">
        <w:r w:rsidR="00827310">
          <w:rPr>
            <w:rFonts w:ascii="Times New Roman" w:hAnsi="Times New Roman"/>
            <w:bCs/>
            <w:sz w:val="24"/>
          </w:rPr>
          <w:t xml:space="preserve">sampled at the McKenzie Hatchery </w:t>
        </w:r>
      </w:ins>
      <w:ins w:id="88" w:author="David Dayan" w:date="2021-10-29T18:37:00Z">
        <w:r w:rsidR="008E75EF">
          <w:rPr>
            <w:rFonts w:ascii="Times New Roman" w:hAnsi="Times New Roman"/>
            <w:bCs/>
            <w:sz w:val="24"/>
          </w:rPr>
          <w:t xml:space="preserve">that were incorporated into hatchery </w:t>
        </w:r>
        <w:proofErr w:type="spellStart"/>
        <w:r w:rsidR="008E75EF">
          <w:rPr>
            <w:rFonts w:ascii="Times New Roman" w:hAnsi="Times New Roman"/>
            <w:bCs/>
            <w:sz w:val="24"/>
          </w:rPr>
          <w:t>broodstock</w:t>
        </w:r>
        <w:proofErr w:type="spellEnd"/>
        <w:r w:rsidR="008E75EF">
          <w:rPr>
            <w:rFonts w:ascii="Times New Roman" w:hAnsi="Times New Roman"/>
            <w:bCs/>
            <w:sz w:val="24"/>
          </w:rPr>
          <w:t xml:space="preserve"> in 20</w:t>
        </w:r>
      </w:ins>
      <w:ins w:id="89" w:author="David Dayan" w:date="2021-10-29T18:40:00Z">
        <w:r w:rsidR="008E75EF">
          <w:rPr>
            <w:rFonts w:ascii="Times New Roman" w:hAnsi="Times New Roman"/>
            <w:bCs/>
            <w:sz w:val="24"/>
          </w:rPr>
          <w:t>20</w:t>
        </w:r>
      </w:ins>
      <w:ins w:id="90" w:author="David Dayan" w:date="2021-10-29T18:37:00Z">
        <w:r w:rsidR="008E75EF">
          <w:rPr>
            <w:rFonts w:ascii="Times New Roman" w:hAnsi="Times New Roman"/>
            <w:bCs/>
            <w:sz w:val="24"/>
          </w:rPr>
          <w:t xml:space="preserve"> and not released. </w:t>
        </w:r>
      </w:ins>
      <w:ins w:id="91" w:author="David Dayan" w:date="2021-10-29T17:54:00Z">
        <w:r>
          <w:rPr>
            <w:rFonts w:ascii="Times New Roman" w:hAnsi="Times New Roman"/>
            <w:bCs/>
            <w:sz w:val="24"/>
          </w:rPr>
          <w:t xml:space="preserve">The tissues samples have been archived and the data has been entered in the State Fisheries Genomics Lab tissue sample </w:t>
        </w:r>
        <w:commentRangeStart w:id="92"/>
        <w:r>
          <w:rPr>
            <w:rFonts w:ascii="Times New Roman" w:hAnsi="Times New Roman"/>
            <w:bCs/>
            <w:sz w:val="24"/>
          </w:rPr>
          <w:t>database</w:t>
        </w:r>
      </w:ins>
      <w:commentRangeEnd w:id="92"/>
      <w:ins w:id="93" w:author="David Dayan" w:date="2021-10-29T18:41:00Z">
        <w:r w:rsidR="008E75EF">
          <w:rPr>
            <w:rStyle w:val="CommentReference"/>
          </w:rPr>
          <w:commentReference w:id="92"/>
        </w:r>
      </w:ins>
      <w:ins w:id="94" w:author="David Dayan" w:date="2021-10-29T17:54:00Z">
        <w:r>
          <w:rPr>
            <w:rFonts w:ascii="Times New Roman" w:hAnsi="Times New Roman"/>
            <w:bCs/>
            <w:sz w:val="24"/>
          </w:rPr>
          <w:t xml:space="preserve">. </w:t>
        </w:r>
      </w:ins>
    </w:p>
    <w:p w14:paraId="1C03A7DE" w14:textId="77777777" w:rsidR="00FA4A2F" w:rsidRDefault="00FA4A2F" w:rsidP="00E10E95">
      <w:pPr>
        <w:tabs>
          <w:tab w:val="left" w:pos="720"/>
          <w:tab w:val="left" w:pos="5040"/>
        </w:tabs>
        <w:spacing w:line="360" w:lineRule="auto"/>
        <w:rPr>
          <w:rFonts w:ascii="Times New Roman" w:hAnsi="Times New Roman"/>
          <w:bCs/>
          <w:sz w:val="24"/>
        </w:rPr>
      </w:pPr>
    </w:p>
    <w:bookmarkEnd w:id="3"/>
    <w:p w14:paraId="01122A43" w14:textId="77777777" w:rsidR="009F1521" w:rsidRDefault="009F1521" w:rsidP="00E10E95">
      <w:pPr>
        <w:tabs>
          <w:tab w:val="left" w:pos="720"/>
          <w:tab w:val="left" w:pos="5040"/>
        </w:tabs>
        <w:spacing w:line="360" w:lineRule="auto"/>
        <w:rPr>
          <w:rFonts w:ascii="Times New Roman" w:hAnsi="Times New Roman"/>
          <w:bCs/>
          <w:sz w:val="24"/>
        </w:rPr>
      </w:pPr>
    </w:p>
    <w:p w14:paraId="3018CBCD" w14:textId="77777777" w:rsidR="005B2C9F" w:rsidRPr="00AE313F" w:rsidRDefault="005B2C9F" w:rsidP="005B2C9F">
      <w:pPr>
        <w:spacing w:line="360" w:lineRule="auto"/>
        <w:rPr>
          <w:rFonts w:ascii="Times New Roman" w:hAnsi="Times New Roman"/>
          <w:i/>
          <w:iCs/>
          <w:sz w:val="24"/>
        </w:rPr>
      </w:pPr>
      <w:r w:rsidRPr="00AE313F">
        <w:rPr>
          <w:rFonts w:ascii="Times New Roman" w:hAnsi="Times New Roman"/>
          <w:i/>
          <w:iCs/>
          <w:sz w:val="24"/>
        </w:rPr>
        <w:t>Fall Creek</w:t>
      </w:r>
      <w:r>
        <w:rPr>
          <w:rFonts w:ascii="Times New Roman" w:hAnsi="Times New Roman"/>
          <w:i/>
          <w:iCs/>
          <w:sz w:val="24"/>
        </w:rPr>
        <w:t xml:space="preserve"> Sampling</w:t>
      </w:r>
    </w:p>
    <w:p w14:paraId="5F8CFDD2" w14:textId="07E08957" w:rsidR="005B2C9F" w:rsidRDefault="005B2C9F" w:rsidP="00DA3C00">
      <w:pPr>
        <w:tabs>
          <w:tab w:val="left" w:pos="720"/>
          <w:tab w:val="left" w:pos="5040"/>
        </w:tabs>
        <w:spacing w:line="360" w:lineRule="auto"/>
        <w:rPr>
          <w:rFonts w:ascii="Times New Roman" w:hAnsi="Times New Roman"/>
          <w:bCs/>
          <w:sz w:val="24"/>
        </w:rPr>
      </w:pPr>
    </w:p>
    <w:p w14:paraId="4C0183F4" w14:textId="0E7E1757" w:rsidR="00E10E95" w:rsidRDefault="00E10E95" w:rsidP="00DA3C00">
      <w:pPr>
        <w:tabs>
          <w:tab w:val="left" w:pos="720"/>
          <w:tab w:val="left" w:pos="5040"/>
        </w:tabs>
        <w:spacing w:line="360" w:lineRule="auto"/>
        <w:rPr>
          <w:rFonts w:ascii="Times New Roman" w:hAnsi="Times New Roman"/>
          <w:bCs/>
          <w:sz w:val="24"/>
        </w:rPr>
      </w:pPr>
      <w:r>
        <w:rPr>
          <w:rFonts w:ascii="Times New Roman" w:hAnsi="Times New Roman"/>
          <w:bCs/>
          <w:sz w:val="24"/>
        </w:rPr>
        <w:t>In 2019, t</w:t>
      </w:r>
      <w:r w:rsidRPr="00E10E95">
        <w:rPr>
          <w:rFonts w:ascii="Times New Roman" w:hAnsi="Times New Roman"/>
          <w:bCs/>
          <w:sz w:val="24"/>
        </w:rPr>
        <w:t xml:space="preserve">issue samples </w:t>
      </w:r>
      <w:r>
        <w:rPr>
          <w:rFonts w:ascii="Times New Roman" w:hAnsi="Times New Roman"/>
          <w:bCs/>
          <w:sz w:val="24"/>
        </w:rPr>
        <w:t xml:space="preserve">were </w:t>
      </w:r>
      <w:r w:rsidRPr="00E10E95">
        <w:rPr>
          <w:rFonts w:ascii="Times New Roman" w:hAnsi="Times New Roman"/>
          <w:bCs/>
          <w:sz w:val="24"/>
        </w:rPr>
        <w:t>collected from adult spring Chinook salmon transported above Fall Creek Dam (N = 250)</w:t>
      </w:r>
      <w:r>
        <w:rPr>
          <w:rFonts w:ascii="Times New Roman" w:hAnsi="Times New Roman"/>
          <w:bCs/>
          <w:sz w:val="24"/>
        </w:rPr>
        <w:t>. The tissues samples have been archived and the data has been entered in the State Fisheries Genomics Lab tissue sample database.</w:t>
      </w:r>
    </w:p>
    <w:p w14:paraId="75C474B1" w14:textId="0CBD9FCB" w:rsidR="005B2C9F" w:rsidRDefault="005B2C9F" w:rsidP="00DA3C00">
      <w:pPr>
        <w:tabs>
          <w:tab w:val="left" w:pos="720"/>
          <w:tab w:val="left" w:pos="5040"/>
        </w:tabs>
        <w:spacing w:line="360" w:lineRule="auto"/>
        <w:rPr>
          <w:rFonts w:ascii="Times New Roman" w:hAnsi="Times New Roman"/>
          <w:bCs/>
          <w:sz w:val="24"/>
        </w:rPr>
      </w:pPr>
    </w:p>
    <w:p w14:paraId="7FC88B1F" w14:textId="77777777" w:rsidR="005B2C9F" w:rsidRDefault="005B2C9F" w:rsidP="005B2C9F">
      <w:pPr>
        <w:spacing w:line="360" w:lineRule="auto"/>
        <w:rPr>
          <w:rFonts w:ascii="Times New Roman" w:hAnsi="Times New Roman"/>
          <w:bCs/>
          <w:i/>
          <w:iCs/>
          <w:kern w:val="28"/>
          <w:sz w:val="24"/>
          <w:lang w:val="pt-BR"/>
        </w:rPr>
      </w:pPr>
      <w:r w:rsidRPr="00AE313F">
        <w:rPr>
          <w:rFonts w:ascii="Times New Roman" w:hAnsi="Times New Roman"/>
          <w:bCs/>
          <w:i/>
          <w:iCs/>
          <w:kern w:val="28"/>
          <w:sz w:val="24"/>
          <w:lang w:val="pt-BR"/>
        </w:rPr>
        <w:t>North Santiam</w:t>
      </w:r>
      <w:r>
        <w:rPr>
          <w:rFonts w:ascii="Times New Roman" w:hAnsi="Times New Roman"/>
          <w:bCs/>
          <w:i/>
          <w:iCs/>
          <w:kern w:val="28"/>
          <w:sz w:val="24"/>
          <w:lang w:val="pt-BR"/>
        </w:rPr>
        <w:t xml:space="preserve"> </w:t>
      </w:r>
      <w:r>
        <w:rPr>
          <w:rFonts w:ascii="Times New Roman" w:hAnsi="Times New Roman"/>
          <w:i/>
          <w:iCs/>
          <w:sz w:val="24"/>
        </w:rPr>
        <w:t>Sampling</w:t>
      </w:r>
    </w:p>
    <w:p w14:paraId="61A7DB07" w14:textId="267D2602" w:rsidR="005B2C9F" w:rsidRDefault="005B2C9F" w:rsidP="00DA3C00">
      <w:pPr>
        <w:tabs>
          <w:tab w:val="left" w:pos="720"/>
          <w:tab w:val="left" w:pos="5040"/>
        </w:tabs>
        <w:spacing w:line="360" w:lineRule="auto"/>
        <w:rPr>
          <w:rFonts w:ascii="Times New Roman" w:hAnsi="Times New Roman"/>
          <w:bCs/>
          <w:sz w:val="24"/>
        </w:rPr>
      </w:pPr>
    </w:p>
    <w:p w14:paraId="2A27D133" w14:textId="094D150A" w:rsidR="00033883" w:rsidRDefault="00033883" w:rsidP="00DA3C00">
      <w:pPr>
        <w:tabs>
          <w:tab w:val="left" w:pos="720"/>
          <w:tab w:val="left" w:pos="5040"/>
        </w:tabs>
        <w:spacing w:line="360" w:lineRule="auto"/>
        <w:rPr>
          <w:rFonts w:ascii="Times New Roman" w:hAnsi="Times New Roman"/>
          <w:bCs/>
          <w:sz w:val="24"/>
        </w:rPr>
      </w:pPr>
      <w:r>
        <w:rPr>
          <w:rFonts w:ascii="Times New Roman" w:hAnsi="Times New Roman"/>
          <w:bCs/>
          <w:sz w:val="24"/>
        </w:rPr>
        <w:lastRenderedPageBreak/>
        <w:t xml:space="preserve">In 2019, tissues samples </w:t>
      </w:r>
      <w:r w:rsidR="00590694">
        <w:rPr>
          <w:rFonts w:ascii="Times New Roman" w:hAnsi="Times New Roman"/>
          <w:bCs/>
          <w:sz w:val="24"/>
        </w:rPr>
        <w:t xml:space="preserve">were collected from 832 natural-origin spring Chinook salmon sampled at the Minto Fish Collection Facility. Tissue samples were also collected from </w:t>
      </w:r>
      <w:r w:rsidR="007003E4">
        <w:rPr>
          <w:rFonts w:ascii="Times New Roman" w:hAnsi="Times New Roman"/>
          <w:bCs/>
          <w:sz w:val="24"/>
        </w:rPr>
        <w:t>73</w:t>
      </w:r>
      <w:r w:rsidR="00590694">
        <w:rPr>
          <w:rFonts w:ascii="Times New Roman" w:hAnsi="Times New Roman"/>
          <w:bCs/>
          <w:sz w:val="24"/>
        </w:rPr>
        <w:t xml:space="preserve"> natural-origin spring Chinook salmon carcasses during spawning ground surveys below Big Cliff Dam.</w:t>
      </w:r>
      <w:r w:rsidR="00B41BF1">
        <w:rPr>
          <w:rFonts w:ascii="Times New Roman" w:hAnsi="Times New Roman"/>
          <w:bCs/>
          <w:sz w:val="24"/>
        </w:rPr>
        <w:t xml:space="preserve"> </w:t>
      </w:r>
      <w:r w:rsidR="00FC60A5">
        <w:rPr>
          <w:rFonts w:ascii="Times New Roman" w:hAnsi="Times New Roman"/>
          <w:bCs/>
          <w:sz w:val="24"/>
        </w:rPr>
        <w:t xml:space="preserve">Tissue samples were collected from 959 hatchery-origin spring Chinook salmon that were used as </w:t>
      </w:r>
      <w:proofErr w:type="spellStart"/>
      <w:r w:rsidR="00FC60A5">
        <w:rPr>
          <w:rFonts w:ascii="Times New Roman" w:hAnsi="Times New Roman"/>
          <w:bCs/>
          <w:sz w:val="24"/>
        </w:rPr>
        <w:t>broodstock</w:t>
      </w:r>
      <w:proofErr w:type="spellEnd"/>
      <w:r w:rsidR="00FC60A5">
        <w:rPr>
          <w:rFonts w:ascii="Times New Roman" w:hAnsi="Times New Roman"/>
          <w:bCs/>
          <w:sz w:val="24"/>
        </w:rPr>
        <w:t xml:space="preserve"> at Marion Forks Fish Hatchery.</w:t>
      </w:r>
    </w:p>
    <w:p w14:paraId="3F87E409" w14:textId="5B43FC05" w:rsidR="00B41BF1" w:rsidRDefault="00B41BF1" w:rsidP="00DA3C00">
      <w:pPr>
        <w:tabs>
          <w:tab w:val="left" w:pos="720"/>
          <w:tab w:val="left" w:pos="5040"/>
        </w:tabs>
        <w:spacing w:line="360" w:lineRule="auto"/>
        <w:rPr>
          <w:rFonts w:ascii="Times New Roman" w:hAnsi="Times New Roman"/>
          <w:bCs/>
          <w:sz w:val="24"/>
        </w:rPr>
      </w:pPr>
    </w:p>
    <w:p w14:paraId="69F63BB4" w14:textId="2DB1E011" w:rsidR="005B2C9F" w:rsidRDefault="005B2C9F" w:rsidP="005B2C9F">
      <w:pPr>
        <w:spacing w:line="360" w:lineRule="auto"/>
        <w:rPr>
          <w:rFonts w:ascii="Times New Roman" w:hAnsi="Times New Roman"/>
          <w:bCs/>
          <w:i/>
          <w:iCs/>
          <w:kern w:val="28"/>
          <w:sz w:val="24"/>
          <w:lang w:val="pt-BR"/>
        </w:rPr>
      </w:pPr>
      <w:r w:rsidRPr="006565FD">
        <w:rPr>
          <w:rFonts w:ascii="Times New Roman" w:hAnsi="Times New Roman"/>
          <w:bCs/>
          <w:i/>
          <w:iCs/>
          <w:kern w:val="28"/>
          <w:sz w:val="24"/>
          <w:lang w:val="pt-BR"/>
        </w:rPr>
        <w:t xml:space="preserve">North Santiam Genetic Pedigree </w:t>
      </w:r>
      <w:r w:rsidR="0042409A">
        <w:rPr>
          <w:rFonts w:ascii="Times New Roman" w:hAnsi="Times New Roman"/>
          <w:bCs/>
          <w:i/>
          <w:iCs/>
          <w:kern w:val="28"/>
          <w:sz w:val="24"/>
          <w:lang w:val="pt-BR"/>
        </w:rPr>
        <w:t xml:space="preserve">Genotyping </w:t>
      </w:r>
    </w:p>
    <w:p w14:paraId="1BEDC6FE" w14:textId="0BF7B772" w:rsidR="0042409A" w:rsidRDefault="0042409A" w:rsidP="005B2C9F">
      <w:pPr>
        <w:spacing w:line="360" w:lineRule="auto"/>
        <w:rPr>
          <w:rFonts w:ascii="Times New Roman" w:hAnsi="Times New Roman"/>
          <w:bCs/>
          <w:i/>
          <w:iCs/>
          <w:kern w:val="28"/>
          <w:sz w:val="24"/>
          <w:lang w:val="pt-BR"/>
        </w:rPr>
      </w:pPr>
    </w:p>
    <w:p w14:paraId="1700DDD1" w14:textId="77777777" w:rsidR="00353594" w:rsidRPr="00353594" w:rsidRDefault="00353594" w:rsidP="00353594">
      <w:pPr>
        <w:spacing w:line="360" w:lineRule="auto"/>
        <w:rPr>
          <w:rFonts w:ascii="Times New Roman" w:hAnsi="Times New Roman"/>
          <w:bCs/>
          <w:kern w:val="28"/>
          <w:sz w:val="24"/>
          <w:lang w:val="pt-BR"/>
        </w:rPr>
      </w:pPr>
      <w:r w:rsidRPr="00353594">
        <w:rPr>
          <w:rFonts w:ascii="Times New Roman" w:hAnsi="Times New Roman"/>
          <w:bCs/>
          <w:kern w:val="28"/>
          <w:sz w:val="24"/>
          <w:u w:val="single"/>
          <w:lang w:val="pt-BR"/>
        </w:rPr>
        <w:t>2016</w:t>
      </w:r>
      <w:r w:rsidRPr="00353594">
        <w:rPr>
          <w:rFonts w:ascii="Times New Roman" w:hAnsi="Times New Roman"/>
          <w:bCs/>
          <w:kern w:val="28"/>
          <w:sz w:val="24"/>
          <w:lang w:val="pt-BR"/>
        </w:rPr>
        <w:t xml:space="preserve"> - Of the 579 NOR tissue samples collected during 2016, one batch-collected sample failed to genotype and DNA was severely degraded for 18 carcass samples (due to decomposition); these samples were removed from the analysis. Comparing the multi-locus genotypes among all adult returns and carcass samples collected during 2016 revealed 21 duplicate genotypes   , which were subsequently removed from the analysis (Table 1). The remaining 539 NOR samples were then used in parentage analysis as putative adult progeny.</w:t>
      </w:r>
    </w:p>
    <w:p w14:paraId="174A63FC" w14:textId="77777777" w:rsidR="00353594" w:rsidRPr="00353594" w:rsidRDefault="00353594" w:rsidP="00353594">
      <w:pPr>
        <w:spacing w:line="360" w:lineRule="auto"/>
        <w:rPr>
          <w:rFonts w:ascii="Times New Roman" w:hAnsi="Times New Roman"/>
          <w:bCs/>
          <w:kern w:val="28"/>
          <w:sz w:val="24"/>
          <w:lang w:val="pt-BR"/>
        </w:rPr>
      </w:pPr>
    </w:p>
    <w:p w14:paraId="1BEA71D9" w14:textId="77777777" w:rsidR="00353594" w:rsidRPr="00353594" w:rsidRDefault="00353594" w:rsidP="00353594">
      <w:pPr>
        <w:spacing w:line="360" w:lineRule="auto"/>
        <w:rPr>
          <w:rFonts w:ascii="Times New Roman" w:hAnsi="Times New Roman"/>
          <w:bCs/>
          <w:kern w:val="28"/>
          <w:sz w:val="24"/>
          <w:lang w:val="pt-BR"/>
        </w:rPr>
      </w:pPr>
      <w:r w:rsidRPr="00353594">
        <w:rPr>
          <w:rFonts w:ascii="Times New Roman" w:hAnsi="Times New Roman"/>
          <w:bCs/>
          <w:kern w:val="28"/>
          <w:sz w:val="24"/>
          <w:u w:val="single"/>
          <w:lang w:val="pt-BR"/>
        </w:rPr>
        <w:t>2017</w:t>
      </w:r>
      <w:r w:rsidRPr="00353594">
        <w:rPr>
          <w:rFonts w:ascii="Times New Roman" w:hAnsi="Times New Roman"/>
          <w:bCs/>
          <w:kern w:val="28"/>
          <w:sz w:val="24"/>
          <w:lang w:val="pt-BR"/>
        </w:rPr>
        <w:t xml:space="preserve"> - Of the 544 NOR tissue samples collected during 2017, one batch-collected sample failed to genotype and DNA was severely degraded for seven carcass samples (due to decomposition); these samples were removed from the analysis. Comparing the multi-locus genotypes among all adult returns and carcass samples collected during 2017 revealed 17 duplicate genotypes, which were subsequently removed from the analysis (Table 1). The remaining 519 NOR samples were then used in parentage analysis as putative adult progeny. </w:t>
      </w:r>
    </w:p>
    <w:p w14:paraId="0C1E4742" w14:textId="77777777" w:rsidR="00353594" w:rsidRPr="00353594" w:rsidRDefault="00353594" w:rsidP="00353594">
      <w:pPr>
        <w:spacing w:line="360" w:lineRule="auto"/>
        <w:rPr>
          <w:rFonts w:ascii="Times New Roman" w:hAnsi="Times New Roman"/>
          <w:bCs/>
          <w:kern w:val="28"/>
          <w:sz w:val="24"/>
          <w:lang w:val="pt-BR"/>
        </w:rPr>
      </w:pPr>
    </w:p>
    <w:p w14:paraId="00A07603" w14:textId="77777777" w:rsidR="00353594" w:rsidRPr="00353594" w:rsidRDefault="00353594" w:rsidP="00353594">
      <w:pPr>
        <w:spacing w:line="360" w:lineRule="auto"/>
        <w:rPr>
          <w:rFonts w:ascii="Times New Roman" w:hAnsi="Times New Roman"/>
          <w:bCs/>
          <w:kern w:val="28"/>
          <w:sz w:val="24"/>
          <w:lang w:val="pt-BR"/>
        </w:rPr>
      </w:pPr>
      <w:r w:rsidRPr="00353594">
        <w:rPr>
          <w:rFonts w:ascii="Times New Roman" w:hAnsi="Times New Roman"/>
          <w:bCs/>
          <w:kern w:val="28"/>
          <w:sz w:val="24"/>
          <w:u w:val="single"/>
          <w:lang w:val="pt-BR"/>
        </w:rPr>
        <w:t>2018</w:t>
      </w:r>
      <w:r w:rsidRPr="00353594">
        <w:rPr>
          <w:rFonts w:ascii="Times New Roman" w:hAnsi="Times New Roman"/>
          <w:bCs/>
          <w:kern w:val="28"/>
          <w:sz w:val="24"/>
          <w:lang w:val="pt-BR"/>
        </w:rPr>
        <w:t xml:space="preserve"> - Of the 266 NOR tissue samples collected during 2018, DNA was severely degraded for four carcass samples (due to decomposition); these samples were removed from the analysis. Comparing the multi-locus genotypes among all adult returns and carcass samples collected during 2018 revealed 11 duplicate genotypes, which were subsequently removed from the analysis (Table 1). The remaining 251 NOR samples were then used in parentage analysis as putative adult progeny.</w:t>
      </w:r>
    </w:p>
    <w:p w14:paraId="26DC0C0F" w14:textId="77777777" w:rsidR="00353594" w:rsidRPr="00353594" w:rsidRDefault="00353594" w:rsidP="00353594">
      <w:pPr>
        <w:spacing w:line="360" w:lineRule="auto"/>
        <w:rPr>
          <w:rFonts w:ascii="Times New Roman" w:hAnsi="Times New Roman"/>
          <w:bCs/>
          <w:kern w:val="28"/>
          <w:sz w:val="24"/>
          <w:lang w:val="pt-BR"/>
        </w:rPr>
      </w:pPr>
    </w:p>
    <w:p w14:paraId="62C7736A" w14:textId="77777777" w:rsidR="00353594" w:rsidRPr="00353594" w:rsidRDefault="00353594" w:rsidP="00353594">
      <w:pPr>
        <w:spacing w:line="360" w:lineRule="auto"/>
        <w:rPr>
          <w:rFonts w:ascii="Times New Roman" w:hAnsi="Times New Roman"/>
          <w:bCs/>
          <w:kern w:val="28"/>
          <w:sz w:val="24"/>
          <w:lang w:val="pt-BR"/>
        </w:rPr>
      </w:pPr>
      <w:r w:rsidRPr="00353594">
        <w:rPr>
          <w:rFonts w:ascii="Times New Roman" w:hAnsi="Times New Roman"/>
          <w:bCs/>
          <w:kern w:val="28"/>
          <w:sz w:val="24"/>
          <w:u w:val="single"/>
          <w:lang w:val="pt-BR"/>
        </w:rPr>
        <w:t>2019</w:t>
      </w:r>
      <w:r w:rsidRPr="00353594">
        <w:rPr>
          <w:rFonts w:ascii="Times New Roman" w:hAnsi="Times New Roman"/>
          <w:bCs/>
          <w:kern w:val="28"/>
          <w:sz w:val="24"/>
          <w:lang w:val="pt-BR"/>
        </w:rPr>
        <w:t xml:space="preserve"> - Of the 905 NOR tissue samples collected during 2019, six batch-collected samples failed to genotype and DNA was severely degraded for 30 carcass samples (due to decomposition); these samples were removed from the analysis. Comparing the multi-locus genotypes among all adult returns and carcass samples collected during 2019 revealed 50 duplicate genotypes, which were subsequently </w:t>
      </w:r>
      <w:r w:rsidRPr="00353594">
        <w:rPr>
          <w:rFonts w:ascii="Times New Roman" w:hAnsi="Times New Roman"/>
          <w:bCs/>
          <w:kern w:val="28"/>
          <w:sz w:val="24"/>
          <w:lang w:val="pt-BR"/>
        </w:rPr>
        <w:lastRenderedPageBreak/>
        <w:t xml:space="preserve">removed from the analysis (Table 1). The remaining 819 NOR samples were then used in parentage analysis as putative adult progeny. </w:t>
      </w:r>
    </w:p>
    <w:p w14:paraId="39455A98" w14:textId="6F9A4846" w:rsidR="0042409A" w:rsidRDefault="0042409A" w:rsidP="005B2C9F">
      <w:pPr>
        <w:spacing w:line="360" w:lineRule="auto"/>
        <w:rPr>
          <w:rFonts w:ascii="Times New Roman" w:hAnsi="Times New Roman"/>
          <w:bCs/>
          <w:kern w:val="28"/>
          <w:sz w:val="24"/>
          <w:lang w:val="pt-BR"/>
        </w:rPr>
      </w:pPr>
    </w:p>
    <w:p w14:paraId="0CD38F28" w14:textId="7648FF46" w:rsidR="004A27D6" w:rsidRDefault="004A27D6" w:rsidP="005B2C9F">
      <w:pPr>
        <w:spacing w:line="360" w:lineRule="auto"/>
        <w:rPr>
          <w:rFonts w:ascii="Times New Roman" w:hAnsi="Times New Roman"/>
          <w:bCs/>
          <w:kern w:val="28"/>
          <w:sz w:val="24"/>
          <w:lang w:val="pt-BR"/>
        </w:rPr>
      </w:pPr>
      <w:r>
        <w:rPr>
          <w:rFonts w:ascii="Times New Roman" w:hAnsi="Times New Roman"/>
          <w:bCs/>
          <w:kern w:val="28"/>
          <w:sz w:val="24"/>
          <w:lang w:val="pt-BR"/>
        </w:rPr>
        <w:t>Since the USACE has decided to fund inclusion of the 2020 spring Chinook salmon samples into the genetic pedigree analysis, a subequent report detailing all of the results will be submitted to the USACE in February 2022.</w:t>
      </w:r>
    </w:p>
    <w:p w14:paraId="57162AE5" w14:textId="552152C1" w:rsidR="00353594" w:rsidRDefault="00353594" w:rsidP="005B2C9F">
      <w:pPr>
        <w:spacing w:line="360" w:lineRule="auto"/>
        <w:rPr>
          <w:rFonts w:ascii="Times New Roman" w:hAnsi="Times New Roman"/>
          <w:bCs/>
          <w:kern w:val="28"/>
          <w:sz w:val="24"/>
          <w:lang w:val="pt-BR"/>
        </w:rPr>
      </w:pPr>
    </w:p>
    <w:p w14:paraId="3EB8B870" w14:textId="77777777" w:rsidR="00D144A8" w:rsidRDefault="00D144A8" w:rsidP="005B2C9F">
      <w:pPr>
        <w:spacing w:line="360" w:lineRule="auto"/>
        <w:rPr>
          <w:rFonts w:ascii="Times New Roman" w:hAnsi="Times New Roman"/>
          <w:bCs/>
          <w:kern w:val="28"/>
          <w:sz w:val="24"/>
          <w:lang w:val="pt-BR"/>
        </w:rPr>
      </w:pPr>
    </w:p>
    <w:p w14:paraId="4313503B" w14:textId="77777777" w:rsidR="00D144A8" w:rsidRDefault="00D144A8" w:rsidP="005B2C9F">
      <w:pPr>
        <w:spacing w:line="360" w:lineRule="auto"/>
        <w:rPr>
          <w:rFonts w:ascii="Times New Roman" w:hAnsi="Times New Roman"/>
          <w:bCs/>
          <w:kern w:val="28"/>
          <w:sz w:val="24"/>
          <w:lang w:val="pt-BR"/>
        </w:rPr>
      </w:pPr>
    </w:p>
    <w:p w14:paraId="46392EF2" w14:textId="77777777" w:rsidR="00D144A8" w:rsidRDefault="00D144A8" w:rsidP="005B2C9F">
      <w:pPr>
        <w:spacing w:line="360" w:lineRule="auto"/>
        <w:rPr>
          <w:rFonts w:ascii="Times New Roman" w:hAnsi="Times New Roman"/>
          <w:bCs/>
          <w:kern w:val="28"/>
          <w:sz w:val="24"/>
          <w:lang w:val="pt-BR"/>
        </w:rPr>
      </w:pPr>
    </w:p>
    <w:p w14:paraId="742FCD81" w14:textId="77777777" w:rsidR="00D144A8" w:rsidRDefault="00D144A8" w:rsidP="005B2C9F">
      <w:pPr>
        <w:spacing w:line="360" w:lineRule="auto"/>
        <w:rPr>
          <w:rFonts w:ascii="Times New Roman" w:hAnsi="Times New Roman"/>
          <w:bCs/>
          <w:kern w:val="28"/>
          <w:sz w:val="24"/>
          <w:lang w:val="pt-BR"/>
        </w:rPr>
      </w:pPr>
    </w:p>
    <w:p w14:paraId="7A70A095" w14:textId="1ACAE13E" w:rsidR="00295CDD" w:rsidRDefault="00295CDD" w:rsidP="005B2C9F">
      <w:pPr>
        <w:spacing w:line="360" w:lineRule="auto"/>
        <w:rPr>
          <w:rFonts w:ascii="Times New Roman" w:hAnsi="Times New Roman"/>
          <w:bCs/>
          <w:kern w:val="28"/>
          <w:sz w:val="24"/>
          <w:lang w:val="pt-BR"/>
        </w:rPr>
      </w:pPr>
      <w:r>
        <w:rPr>
          <w:rFonts w:ascii="Times New Roman" w:hAnsi="Times New Roman"/>
          <w:bCs/>
          <w:kern w:val="28"/>
          <w:sz w:val="24"/>
          <w:lang w:val="pt-BR"/>
        </w:rPr>
        <w:t>REFERENCES</w:t>
      </w:r>
    </w:p>
    <w:p w14:paraId="5D5F40A0" w14:textId="159FD13C" w:rsidR="00295CDD" w:rsidRPr="00516E4C" w:rsidRDefault="00295CDD" w:rsidP="005B2C9F">
      <w:pPr>
        <w:spacing w:line="360" w:lineRule="auto"/>
        <w:rPr>
          <w:rFonts w:ascii="Times New Roman" w:hAnsi="Times New Roman"/>
          <w:bCs/>
          <w:kern w:val="28"/>
          <w:sz w:val="24"/>
          <w:lang w:val="pt-BR"/>
        </w:rPr>
      </w:pPr>
    </w:p>
    <w:p w14:paraId="11A7ADDD" w14:textId="77777777" w:rsidR="00516E4C" w:rsidRPr="00516E4C" w:rsidRDefault="00516E4C" w:rsidP="00516E4C">
      <w:pPr>
        <w:spacing w:after="278" w:line="238" w:lineRule="auto"/>
        <w:ind w:left="465" w:right="53" w:hanging="480"/>
        <w:rPr>
          <w:rFonts w:ascii="Times New Roman" w:hAnsi="Times New Roman"/>
          <w:sz w:val="24"/>
        </w:rPr>
      </w:pPr>
      <w:proofErr w:type="spellStart"/>
      <w:r w:rsidRPr="00516E4C">
        <w:rPr>
          <w:rFonts w:ascii="Times New Roman" w:hAnsi="Times New Roman"/>
          <w:sz w:val="24"/>
        </w:rPr>
        <w:t>Brunelli</w:t>
      </w:r>
      <w:proofErr w:type="spellEnd"/>
      <w:r w:rsidRPr="00516E4C">
        <w:rPr>
          <w:rFonts w:ascii="Times New Roman" w:hAnsi="Times New Roman"/>
          <w:sz w:val="24"/>
        </w:rPr>
        <w:t xml:space="preserve">, J. P., K. J. </w:t>
      </w:r>
      <w:proofErr w:type="spellStart"/>
      <w:r w:rsidRPr="00516E4C">
        <w:rPr>
          <w:rFonts w:ascii="Times New Roman" w:hAnsi="Times New Roman"/>
          <w:sz w:val="24"/>
        </w:rPr>
        <w:t>Wertzler</w:t>
      </w:r>
      <w:proofErr w:type="spellEnd"/>
      <w:r w:rsidRPr="00516E4C">
        <w:rPr>
          <w:rFonts w:ascii="Times New Roman" w:hAnsi="Times New Roman"/>
          <w:sz w:val="24"/>
        </w:rPr>
        <w:t xml:space="preserve">, K. </w:t>
      </w:r>
      <w:proofErr w:type="spellStart"/>
      <w:r w:rsidRPr="00516E4C">
        <w:rPr>
          <w:rFonts w:ascii="Times New Roman" w:hAnsi="Times New Roman"/>
          <w:sz w:val="24"/>
        </w:rPr>
        <w:t>Sundin</w:t>
      </w:r>
      <w:proofErr w:type="spellEnd"/>
      <w:r w:rsidRPr="00516E4C">
        <w:rPr>
          <w:rFonts w:ascii="Times New Roman" w:hAnsi="Times New Roman"/>
          <w:sz w:val="24"/>
        </w:rPr>
        <w:t xml:space="preserve">, and G. H. </w:t>
      </w:r>
      <w:proofErr w:type="spellStart"/>
      <w:r w:rsidRPr="00516E4C">
        <w:rPr>
          <w:rFonts w:ascii="Times New Roman" w:hAnsi="Times New Roman"/>
          <w:sz w:val="24"/>
        </w:rPr>
        <w:t>Thorgaard</w:t>
      </w:r>
      <w:proofErr w:type="spellEnd"/>
      <w:r w:rsidRPr="00516E4C">
        <w:rPr>
          <w:rFonts w:ascii="Times New Roman" w:hAnsi="Times New Roman"/>
          <w:sz w:val="24"/>
        </w:rPr>
        <w:t xml:space="preserve">. 2008. Y-specific sequences and polymorphisms in rainbow trout and Chinook salmon. Genome 51:739-48. </w:t>
      </w:r>
    </w:p>
    <w:p w14:paraId="68C5A9B6" w14:textId="77777777" w:rsidR="00516E4C" w:rsidRPr="00516E4C" w:rsidRDefault="00516E4C" w:rsidP="00516E4C">
      <w:pPr>
        <w:spacing w:after="281" w:line="238" w:lineRule="auto"/>
        <w:ind w:left="465" w:right="53" w:hanging="480"/>
        <w:rPr>
          <w:rFonts w:ascii="Times New Roman" w:hAnsi="Times New Roman"/>
          <w:sz w:val="24"/>
        </w:rPr>
      </w:pPr>
      <w:r w:rsidRPr="00516E4C">
        <w:rPr>
          <w:rFonts w:ascii="Times New Roman" w:hAnsi="Times New Roman"/>
          <w:sz w:val="24"/>
        </w:rPr>
        <w:t xml:space="preserve">Cairney, M., J. Taggart, and B. </w:t>
      </w:r>
      <w:proofErr w:type="spellStart"/>
      <w:r w:rsidRPr="00516E4C">
        <w:rPr>
          <w:rFonts w:ascii="Times New Roman" w:hAnsi="Times New Roman"/>
          <w:sz w:val="24"/>
        </w:rPr>
        <w:t>Hoyheim</w:t>
      </w:r>
      <w:proofErr w:type="spellEnd"/>
      <w:r w:rsidRPr="00516E4C">
        <w:rPr>
          <w:rFonts w:ascii="Times New Roman" w:hAnsi="Times New Roman"/>
          <w:sz w:val="24"/>
        </w:rPr>
        <w:t xml:space="preserve">. 2000. Characterization of microsatellite and minisatellite loci in Atlantic salmon and cross-species amplification in other salmonids. Molecular Ecology 9:2175-2178. </w:t>
      </w:r>
    </w:p>
    <w:p w14:paraId="290E26B8" w14:textId="400A97B4" w:rsidR="00516E4C" w:rsidRPr="00516E4C" w:rsidRDefault="00516E4C" w:rsidP="00516E4C">
      <w:pPr>
        <w:spacing w:after="280" w:line="238" w:lineRule="auto"/>
        <w:ind w:left="475" w:right="212" w:hanging="490"/>
        <w:jc w:val="both"/>
        <w:rPr>
          <w:rFonts w:ascii="Times New Roman" w:hAnsi="Times New Roman"/>
          <w:sz w:val="24"/>
        </w:rPr>
      </w:pPr>
      <w:r w:rsidRPr="00516E4C">
        <w:rPr>
          <w:rFonts w:ascii="Times New Roman" w:hAnsi="Times New Roman"/>
          <w:sz w:val="24"/>
        </w:rPr>
        <w:t>Greig, C., D. P. Jacobson, and M. a. Banks. 2003. New tetranucleotide microsatellites for fine</w:t>
      </w:r>
      <w:r w:rsidR="006317A1">
        <w:rPr>
          <w:rFonts w:ascii="Times New Roman" w:hAnsi="Times New Roman"/>
          <w:sz w:val="24"/>
        </w:rPr>
        <w:t xml:space="preserve"> </w:t>
      </w:r>
      <w:r w:rsidRPr="00516E4C">
        <w:rPr>
          <w:rFonts w:ascii="Times New Roman" w:hAnsi="Times New Roman"/>
          <w:sz w:val="24"/>
        </w:rPr>
        <w:t xml:space="preserve">scale discrimination among endangered chinook salmon. Molecular Ecology Notes 3:376379. </w:t>
      </w:r>
    </w:p>
    <w:p w14:paraId="1FEF60FD" w14:textId="77777777" w:rsidR="00516E4C" w:rsidRPr="00516E4C" w:rsidRDefault="00516E4C" w:rsidP="00516E4C">
      <w:pPr>
        <w:spacing w:after="280" w:line="239" w:lineRule="auto"/>
        <w:ind w:left="465" w:right="53" w:hanging="480"/>
        <w:rPr>
          <w:rFonts w:ascii="Times New Roman" w:hAnsi="Times New Roman"/>
          <w:sz w:val="24"/>
        </w:rPr>
      </w:pPr>
      <w:r w:rsidRPr="00516E4C">
        <w:rPr>
          <w:rFonts w:ascii="Times New Roman" w:hAnsi="Times New Roman"/>
          <w:sz w:val="24"/>
        </w:rPr>
        <w:t xml:space="preserve">Ivanova, N., J. R. </w:t>
      </w:r>
      <w:proofErr w:type="spellStart"/>
      <w:r w:rsidRPr="00516E4C">
        <w:rPr>
          <w:rFonts w:ascii="Times New Roman" w:hAnsi="Times New Roman"/>
          <w:sz w:val="24"/>
        </w:rPr>
        <w:t>Dewaard</w:t>
      </w:r>
      <w:proofErr w:type="spellEnd"/>
      <w:r w:rsidRPr="00516E4C">
        <w:rPr>
          <w:rFonts w:ascii="Times New Roman" w:hAnsi="Times New Roman"/>
          <w:sz w:val="24"/>
        </w:rPr>
        <w:t xml:space="preserve">, and P. D. N. Hebert. 2006. An inexpensive, automation-friendly protocol for recovering high-quality DNA. Molecular Ecology Notes 6:998-1002. </w:t>
      </w:r>
    </w:p>
    <w:p w14:paraId="3D687D63" w14:textId="77777777" w:rsidR="00516E4C" w:rsidRPr="00516E4C" w:rsidRDefault="00516E4C" w:rsidP="00516E4C">
      <w:pPr>
        <w:spacing w:after="278" w:line="238" w:lineRule="auto"/>
        <w:ind w:left="465" w:right="53" w:hanging="480"/>
        <w:rPr>
          <w:rFonts w:ascii="Times New Roman" w:hAnsi="Times New Roman"/>
          <w:sz w:val="24"/>
        </w:rPr>
      </w:pPr>
      <w:r w:rsidRPr="00516E4C">
        <w:rPr>
          <w:rFonts w:ascii="Times New Roman" w:hAnsi="Times New Roman"/>
          <w:sz w:val="24"/>
        </w:rPr>
        <w:t xml:space="preserve">Jones, O. R., and J. Wang. 2010. COLONY: a program for parentage and sibship inference from </w:t>
      </w:r>
      <w:proofErr w:type="spellStart"/>
      <w:r w:rsidRPr="00516E4C">
        <w:rPr>
          <w:rFonts w:ascii="Times New Roman" w:hAnsi="Times New Roman"/>
          <w:sz w:val="24"/>
        </w:rPr>
        <w:t>multilocus</w:t>
      </w:r>
      <w:proofErr w:type="spellEnd"/>
      <w:r w:rsidRPr="00516E4C">
        <w:rPr>
          <w:rFonts w:ascii="Times New Roman" w:hAnsi="Times New Roman"/>
          <w:sz w:val="24"/>
        </w:rPr>
        <w:t xml:space="preserve"> genotype data. Molecular Ecology Resources 10:551-555. </w:t>
      </w:r>
    </w:p>
    <w:p w14:paraId="6C9F10A2" w14:textId="77777777" w:rsidR="00516E4C" w:rsidRPr="00516E4C" w:rsidRDefault="00516E4C" w:rsidP="00516E4C">
      <w:pPr>
        <w:spacing w:after="281" w:line="238" w:lineRule="auto"/>
        <w:ind w:left="465" w:right="53" w:hanging="480"/>
        <w:rPr>
          <w:rFonts w:ascii="Times New Roman" w:hAnsi="Times New Roman"/>
          <w:sz w:val="24"/>
        </w:rPr>
      </w:pPr>
      <w:r w:rsidRPr="00516E4C">
        <w:rPr>
          <w:rFonts w:ascii="Times New Roman" w:hAnsi="Times New Roman"/>
          <w:sz w:val="24"/>
        </w:rPr>
        <w:t xml:space="preserve">Kalinowski, S. T., M. L. Taper, and T. C. Marshall. 2007. Revising how the computer program CERVUS accommodates genotyping error increases success in paternity assignment. Molecular Ecology 16:1099-1106. </w:t>
      </w:r>
    </w:p>
    <w:p w14:paraId="2D4E169B" w14:textId="77777777" w:rsidR="00516E4C" w:rsidRPr="00516E4C" w:rsidRDefault="00516E4C" w:rsidP="00516E4C">
      <w:pPr>
        <w:spacing w:after="281" w:line="238" w:lineRule="auto"/>
        <w:ind w:left="465" w:right="53" w:hanging="480"/>
        <w:rPr>
          <w:rFonts w:ascii="Times New Roman" w:hAnsi="Times New Roman"/>
          <w:sz w:val="24"/>
        </w:rPr>
      </w:pPr>
      <w:r w:rsidRPr="00516E4C">
        <w:rPr>
          <w:rFonts w:ascii="Times New Roman" w:hAnsi="Times New Roman"/>
          <w:sz w:val="24"/>
        </w:rPr>
        <w:t xml:space="preserve">Naish, K. A., and L. K. Park. 2002. Linkage relationships for 35 new microsatellite loci in Chinook salmon. Animal Genetics 33:316-8. </w:t>
      </w:r>
    </w:p>
    <w:p w14:paraId="27C6069C" w14:textId="77777777" w:rsidR="00516E4C" w:rsidRPr="00516E4C" w:rsidRDefault="00516E4C" w:rsidP="00516E4C">
      <w:pPr>
        <w:spacing w:after="285" w:line="238" w:lineRule="auto"/>
        <w:ind w:left="465" w:right="53" w:hanging="480"/>
        <w:rPr>
          <w:rFonts w:ascii="Times New Roman" w:hAnsi="Times New Roman"/>
          <w:sz w:val="24"/>
        </w:rPr>
      </w:pPr>
      <w:r w:rsidRPr="00516E4C">
        <w:rPr>
          <w:rFonts w:ascii="Times New Roman" w:hAnsi="Times New Roman"/>
          <w:sz w:val="24"/>
        </w:rPr>
        <w:t xml:space="preserve">NMFS. 2008. Endangered species act-section 7 consultation biological opinion and </w:t>
      </w:r>
      <w:proofErr w:type="spellStart"/>
      <w:r w:rsidRPr="00516E4C">
        <w:rPr>
          <w:rFonts w:ascii="Times New Roman" w:hAnsi="Times New Roman"/>
          <w:sz w:val="24"/>
        </w:rPr>
        <w:t>MagnusonStevens</w:t>
      </w:r>
      <w:proofErr w:type="spellEnd"/>
      <w:r w:rsidRPr="00516E4C">
        <w:rPr>
          <w:rFonts w:ascii="Times New Roman" w:hAnsi="Times New Roman"/>
          <w:sz w:val="24"/>
        </w:rPr>
        <w:t xml:space="preserve"> fishery conservation and management act consultation on the Willamette River basin flood control project. Portland, OR. </w:t>
      </w:r>
    </w:p>
    <w:p w14:paraId="3557BAC4" w14:textId="77777777" w:rsidR="00516E4C" w:rsidRPr="00516E4C" w:rsidRDefault="00516E4C" w:rsidP="00516E4C">
      <w:pPr>
        <w:spacing w:after="280" w:line="239" w:lineRule="auto"/>
        <w:ind w:left="465" w:right="53" w:hanging="480"/>
        <w:rPr>
          <w:rFonts w:ascii="Times New Roman" w:hAnsi="Times New Roman"/>
          <w:sz w:val="24"/>
        </w:rPr>
      </w:pPr>
      <w:r w:rsidRPr="00516E4C">
        <w:rPr>
          <w:rFonts w:ascii="Times New Roman" w:hAnsi="Times New Roman"/>
          <w:sz w:val="24"/>
        </w:rPr>
        <w:t xml:space="preserve">Olsen, J. B., P. </w:t>
      </w:r>
      <w:proofErr w:type="spellStart"/>
      <w:r w:rsidRPr="00516E4C">
        <w:rPr>
          <w:rFonts w:ascii="Times New Roman" w:hAnsi="Times New Roman"/>
          <w:sz w:val="24"/>
        </w:rPr>
        <w:t>Bentzen</w:t>
      </w:r>
      <w:proofErr w:type="spellEnd"/>
      <w:r w:rsidRPr="00516E4C">
        <w:rPr>
          <w:rFonts w:ascii="Times New Roman" w:hAnsi="Times New Roman"/>
          <w:sz w:val="24"/>
        </w:rPr>
        <w:t xml:space="preserve">, and J. E. Seeb. 1998. Characterization of seven microsatellite loci derived from pink salmon. Molecular Ecology 7:1087-1089. </w:t>
      </w:r>
    </w:p>
    <w:p w14:paraId="54E9477B" w14:textId="3B59DB13" w:rsidR="005B2C9F" w:rsidRDefault="00516E4C" w:rsidP="000140CE">
      <w:pPr>
        <w:spacing w:after="280" w:line="238" w:lineRule="auto"/>
        <w:ind w:left="465" w:right="53" w:hanging="480"/>
        <w:rPr>
          <w:rFonts w:ascii="Times New Roman" w:hAnsi="Times New Roman"/>
          <w:bCs/>
          <w:sz w:val="24"/>
        </w:rPr>
      </w:pPr>
      <w:r w:rsidRPr="00516E4C">
        <w:rPr>
          <w:rFonts w:ascii="Times New Roman" w:hAnsi="Times New Roman"/>
          <w:sz w:val="24"/>
        </w:rPr>
        <w:lastRenderedPageBreak/>
        <w:t xml:space="preserve">Williamson, K. S., J. F. Cordes, and B. May. 2002. Characterization of </w:t>
      </w:r>
      <w:proofErr w:type="spellStart"/>
      <w:r w:rsidRPr="00516E4C">
        <w:rPr>
          <w:rFonts w:ascii="Times New Roman" w:hAnsi="Times New Roman"/>
          <w:sz w:val="24"/>
        </w:rPr>
        <w:t>microstellite</w:t>
      </w:r>
      <w:proofErr w:type="spellEnd"/>
      <w:r w:rsidRPr="00516E4C">
        <w:rPr>
          <w:rFonts w:ascii="Times New Roman" w:hAnsi="Times New Roman"/>
          <w:sz w:val="24"/>
        </w:rPr>
        <w:t xml:space="preserve"> loci in Chinook salmon (</w:t>
      </w:r>
      <w:r w:rsidRPr="00516E4C">
        <w:rPr>
          <w:rFonts w:ascii="Times New Roman" w:hAnsi="Times New Roman"/>
          <w:i/>
          <w:sz w:val="24"/>
        </w:rPr>
        <w:t>Oncorhynchus tshawytscha</w:t>
      </w:r>
      <w:r w:rsidRPr="00516E4C">
        <w:rPr>
          <w:rFonts w:ascii="Times New Roman" w:hAnsi="Times New Roman"/>
          <w:sz w:val="24"/>
        </w:rPr>
        <w:t xml:space="preserve">) and cross-species amplification in other salmonids. Molecular Ecology Notes 2:17-19. </w:t>
      </w:r>
    </w:p>
    <w:p w14:paraId="7B70A2EE" w14:textId="2B277B39" w:rsidR="005B2C9F" w:rsidRDefault="005B2C9F" w:rsidP="00DA3C00">
      <w:pPr>
        <w:tabs>
          <w:tab w:val="left" w:pos="720"/>
          <w:tab w:val="left" w:pos="5040"/>
        </w:tabs>
        <w:spacing w:line="360" w:lineRule="auto"/>
        <w:rPr>
          <w:rFonts w:ascii="Times New Roman" w:hAnsi="Times New Roman"/>
          <w:bCs/>
          <w:sz w:val="24"/>
        </w:rPr>
      </w:pPr>
    </w:p>
    <w:p w14:paraId="24AF0FCD" w14:textId="6AFDF9FF" w:rsidR="005B2C9F" w:rsidRDefault="005B2C9F" w:rsidP="00DA3C00">
      <w:pPr>
        <w:tabs>
          <w:tab w:val="left" w:pos="720"/>
          <w:tab w:val="left" w:pos="5040"/>
        </w:tabs>
        <w:spacing w:line="360" w:lineRule="auto"/>
        <w:rPr>
          <w:rFonts w:ascii="Times New Roman" w:hAnsi="Times New Roman"/>
          <w:bCs/>
          <w:sz w:val="24"/>
        </w:rPr>
      </w:pPr>
    </w:p>
    <w:p w14:paraId="2C6C9344" w14:textId="5C5A5345" w:rsidR="005B2C9F" w:rsidRDefault="005B2C9F" w:rsidP="00DA3C00">
      <w:pPr>
        <w:tabs>
          <w:tab w:val="left" w:pos="720"/>
          <w:tab w:val="left" w:pos="5040"/>
        </w:tabs>
        <w:spacing w:line="360" w:lineRule="auto"/>
        <w:rPr>
          <w:rFonts w:ascii="Times New Roman" w:hAnsi="Times New Roman"/>
          <w:bCs/>
          <w:sz w:val="24"/>
        </w:rPr>
      </w:pPr>
    </w:p>
    <w:p w14:paraId="1039676B" w14:textId="05413630" w:rsidR="005B2C9F" w:rsidRDefault="005B2C9F" w:rsidP="00DA3C00">
      <w:pPr>
        <w:tabs>
          <w:tab w:val="left" w:pos="720"/>
          <w:tab w:val="left" w:pos="5040"/>
        </w:tabs>
        <w:spacing w:line="360" w:lineRule="auto"/>
        <w:rPr>
          <w:rFonts w:ascii="Times New Roman" w:hAnsi="Times New Roman"/>
          <w:bCs/>
          <w:sz w:val="24"/>
        </w:rPr>
      </w:pPr>
    </w:p>
    <w:p w14:paraId="31C87966" w14:textId="72E60D1A" w:rsidR="005B2C9F" w:rsidRDefault="005B2C9F" w:rsidP="00DA3C00">
      <w:pPr>
        <w:tabs>
          <w:tab w:val="left" w:pos="720"/>
          <w:tab w:val="left" w:pos="5040"/>
        </w:tabs>
        <w:spacing w:line="360" w:lineRule="auto"/>
        <w:rPr>
          <w:rFonts w:ascii="Times New Roman" w:hAnsi="Times New Roman"/>
          <w:bCs/>
          <w:sz w:val="24"/>
        </w:rPr>
      </w:pPr>
    </w:p>
    <w:p w14:paraId="7E91907C" w14:textId="77777777" w:rsidR="005B2C9F" w:rsidRDefault="005B2C9F" w:rsidP="00DA3C00">
      <w:pPr>
        <w:tabs>
          <w:tab w:val="left" w:pos="720"/>
          <w:tab w:val="left" w:pos="5040"/>
        </w:tabs>
        <w:spacing w:line="360" w:lineRule="auto"/>
        <w:rPr>
          <w:rFonts w:ascii="Times New Roman" w:hAnsi="Times New Roman"/>
          <w:bCs/>
          <w:sz w:val="24"/>
        </w:rPr>
      </w:pPr>
    </w:p>
    <w:p w14:paraId="092E5A16" w14:textId="77777777" w:rsidR="0036189D" w:rsidRPr="00DA3C00" w:rsidRDefault="0036189D" w:rsidP="00DA3C00">
      <w:pPr>
        <w:tabs>
          <w:tab w:val="left" w:pos="720"/>
          <w:tab w:val="left" w:pos="5040"/>
        </w:tabs>
        <w:spacing w:line="360" w:lineRule="auto"/>
        <w:rPr>
          <w:rFonts w:ascii="Times New Roman" w:hAnsi="Times New Roman"/>
          <w:bCs/>
          <w:sz w:val="24"/>
        </w:rPr>
      </w:pPr>
    </w:p>
    <w:sectPr w:rsidR="0036189D" w:rsidRPr="00DA3C00" w:rsidSect="00B67AF5">
      <w:headerReference w:type="even" r:id="rId11"/>
      <w:headerReference w:type="default" r:id="rId12"/>
      <w:footerReference w:type="even" r:id="rId13"/>
      <w:footerReference w:type="default" r:id="rId14"/>
      <w:headerReference w:type="first" r:id="rId15"/>
      <w:footerReference w:type="first" r:id="rId16"/>
      <w:pgSz w:w="12240" w:h="15840"/>
      <w:pgMar w:top="1080" w:right="1080" w:bottom="1080" w:left="10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1-10-29T17:02:00Z" w:initials="DD">
    <w:p w14:paraId="4FA2EDB4" w14:textId="7CD9C9AA" w:rsidR="00BE6A7D" w:rsidRPr="00BE6A7D" w:rsidRDefault="00BE6A7D">
      <w:pPr>
        <w:pStyle w:val="CommentText"/>
        <w:rPr>
          <w:rFonts w:asciiTheme="majorHAnsi" w:hAnsiTheme="majorHAnsi" w:cstheme="majorHAnsi"/>
        </w:rPr>
      </w:pPr>
      <w:r w:rsidRPr="00BE6A7D">
        <w:rPr>
          <w:rStyle w:val="CommentReference"/>
          <w:rFonts w:asciiTheme="majorHAnsi" w:hAnsiTheme="majorHAnsi" w:cstheme="majorHAnsi"/>
        </w:rPr>
        <w:annotationRef/>
      </w:r>
      <w:r w:rsidRPr="00BE6A7D">
        <w:rPr>
          <w:rFonts w:asciiTheme="majorHAnsi" w:hAnsiTheme="majorHAnsi" w:cstheme="majorHAnsi"/>
        </w:rPr>
        <w:t xml:space="preserve">There seems to be some confusion about whether all McKenzie Hatchery outplants </w:t>
      </w:r>
      <w:r>
        <w:rPr>
          <w:rFonts w:asciiTheme="majorHAnsi" w:hAnsiTheme="majorHAnsi" w:cstheme="majorHAnsi"/>
        </w:rPr>
        <w:t>are HOR or not. Vickie has some notes suggesting ALL 2019 hatchery outplants are NOR (which se</w:t>
      </w:r>
      <w:r w:rsidR="004B27F0">
        <w:rPr>
          <w:rFonts w:asciiTheme="majorHAnsi" w:hAnsiTheme="majorHAnsi" w:cstheme="majorHAnsi"/>
        </w:rPr>
        <w:t>e</w:t>
      </w:r>
      <w:r>
        <w:rPr>
          <w:rFonts w:asciiTheme="majorHAnsi" w:hAnsiTheme="majorHAnsi" w:cstheme="majorHAnsi"/>
        </w:rPr>
        <w:t xml:space="preserve">ms unlikely given that there were 541 of them and in all years where NOR/HOR was provided all are HOR). </w:t>
      </w:r>
      <w:r w:rsidR="004B27F0">
        <w:rPr>
          <w:rFonts w:asciiTheme="majorHAnsi" w:hAnsiTheme="majorHAnsi" w:cstheme="majorHAnsi"/>
        </w:rPr>
        <w:t>Also, from 2016 onwards the sample datasheets do not always make it clear whether or not NOR fish are included in the batch samples of hatchery outplants. I’m reasonably confident that all are HOR, but this is one of the questions I have for Ryan Couture.</w:t>
      </w:r>
      <w:r>
        <w:rPr>
          <w:rFonts w:asciiTheme="majorHAnsi" w:hAnsiTheme="majorHAnsi" w:cstheme="majorHAnsi"/>
        </w:rPr>
        <w:t xml:space="preserve"> </w:t>
      </w:r>
    </w:p>
  </w:comment>
  <w:comment w:id="1" w:author="David Dayan" w:date="2021-10-29T17:14:00Z" w:initials="DD">
    <w:p w14:paraId="4A1A72AC" w14:textId="731D8842" w:rsidR="004B27F0" w:rsidRPr="004B27F0" w:rsidRDefault="004B27F0">
      <w:pPr>
        <w:pStyle w:val="CommentText"/>
        <w:rPr>
          <w:rFonts w:asciiTheme="majorHAnsi" w:hAnsiTheme="majorHAnsi" w:cstheme="majorHAnsi"/>
        </w:rPr>
      </w:pPr>
      <w:r>
        <w:rPr>
          <w:rStyle w:val="CommentReference"/>
        </w:rPr>
        <w:annotationRef/>
      </w:r>
      <w:r w:rsidRPr="004B27F0">
        <w:rPr>
          <w:rFonts w:asciiTheme="majorHAnsi" w:hAnsiTheme="majorHAnsi" w:cstheme="majorHAnsi"/>
        </w:rPr>
        <w:t>This is another one of my big questions</w:t>
      </w:r>
      <w:r>
        <w:rPr>
          <w:rFonts w:asciiTheme="majorHAnsi" w:hAnsiTheme="majorHAnsi" w:cstheme="majorHAnsi"/>
        </w:rPr>
        <w:t xml:space="preserve"> from the tissue/progeny audit</w:t>
      </w:r>
      <w:r w:rsidRPr="004B27F0">
        <w:rPr>
          <w:rFonts w:asciiTheme="majorHAnsi" w:hAnsiTheme="majorHAnsi" w:cstheme="majorHAnsi"/>
        </w:rPr>
        <w:t xml:space="preserve">. I’ve proposed excluding these individuals from genotyping (following what </w:t>
      </w:r>
      <w:r w:rsidR="00BD6371">
        <w:rPr>
          <w:rFonts w:asciiTheme="majorHAnsi" w:hAnsiTheme="majorHAnsi" w:cstheme="majorHAnsi"/>
        </w:rPr>
        <w:t xml:space="preserve">seems to </w:t>
      </w:r>
      <w:r w:rsidRPr="004B27F0">
        <w:rPr>
          <w:rFonts w:asciiTheme="majorHAnsi" w:hAnsiTheme="majorHAnsi" w:cstheme="majorHAnsi"/>
        </w:rPr>
        <w:t>ha</w:t>
      </w:r>
      <w:r w:rsidR="00BD6371">
        <w:rPr>
          <w:rFonts w:asciiTheme="majorHAnsi" w:hAnsiTheme="majorHAnsi" w:cstheme="majorHAnsi"/>
        </w:rPr>
        <w:t>ve</w:t>
      </w:r>
      <w:r w:rsidRPr="004B27F0">
        <w:rPr>
          <w:rFonts w:asciiTheme="majorHAnsi" w:hAnsiTheme="majorHAnsi" w:cstheme="majorHAnsi"/>
        </w:rPr>
        <w:t xml:space="preserve"> been done in </w:t>
      </w:r>
      <w:r>
        <w:rPr>
          <w:rFonts w:asciiTheme="majorHAnsi" w:hAnsiTheme="majorHAnsi" w:cstheme="majorHAnsi"/>
        </w:rPr>
        <w:t xml:space="preserve">previous </w:t>
      </w:r>
      <w:r w:rsidRPr="004B27F0">
        <w:rPr>
          <w:rFonts w:asciiTheme="majorHAnsi" w:hAnsiTheme="majorHAnsi" w:cstheme="majorHAnsi"/>
        </w:rPr>
        <w:t>years)</w:t>
      </w:r>
      <w:r>
        <w:rPr>
          <w:rFonts w:asciiTheme="majorHAnsi" w:hAnsiTheme="majorHAnsi" w:cstheme="majorHAnsi"/>
        </w:rPr>
        <w:t xml:space="preserve"> because I’ve assumed that these are captured at the hatchery and should be treated as mainstem fish and ignored, but why have they been collected and included in the draft report if they have no bearing on the analysis? Were </w:t>
      </w:r>
      <w:r w:rsidR="00946428">
        <w:rPr>
          <w:rFonts w:asciiTheme="majorHAnsi" w:hAnsiTheme="majorHAnsi" w:cstheme="majorHAnsi"/>
        </w:rPr>
        <w:t xml:space="preserve">the </w:t>
      </w:r>
      <w:r>
        <w:rPr>
          <w:rFonts w:asciiTheme="majorHAnsi" w:hAnsiTheme="majorHAnsi" w:cstheme="majorHAnsi"/>
        </w:rPr>
        <w:t xml:space="preserve">NOR fish incorporated into the </w:t>
      </w:r>
      <w:proofErr w:type="spellStart"/>
      <w:r>
        <w:rPr>
          <w:rFonts w:asciiTheme="majorHAnsi" w:hAnsiTheme="majorHAnsi" w:cstheme="majorHAnsi"/>
        </w:rPr>
        <w:t>broodstock</w:t>
      </w:r>
      <w:proofErr w:type="spellEnd"/>
      <w:r>
        <w:rPr>
          <w:rFonts w:asciiTheme="majorHAnsi" w:hAnsiTheme="majorHAnsi" w:cstheme="majorHAnsi"/>
        </w:rPr>
        <w:t xml:space="preserve"> taken from the Cougar Trap?</w:t>
      </w:r>
      <w:r w:rsidR="00946428">
        <w:rPr>
          <w:rFonts w:asciiTheme="majorHAnsi" w:hAnsiTheme="majorHAnsi" w:cstheme="majorHAnsi"/>
        </w:rPr>
        <w:t xml:space="preserve"> I doubt it, as this would have been a major oversight in previous reports (many missing potential offspring), but I’m still </w:t>
      </w:r>
      <w:r w:rsidR="00BD6371">
        <w:rPr>
          <w:rFonts w:asciiTheme="majorHAnsi" w:hAnsiTheme="majorHAnsi" w:cstheme="majorHAnsi"/>
        </w:rPr>
        <w:t>vexed by all these jars of fin clips and their inclusion in the text here. Is this for CRITFC’s Columbia River PBT dataset?</w:t>
      </w:r>
    </w:p>
  </w:comment>
  <w:comment w:id="4" w:author="David Dayan" w:date="2021-10-29T17:46:00Z" w:initials="DD">
    <w:p w14:paraId="5B232169" w14:textId="7663890A" w:rsidR="000E28D2" w:rsidRDefault="00814D5E">
      <w:pPr>
        <w:pStyle w:val="CommentText"/>
        <w:rPr>
          <w:rFonts w:asciiTheme="majorHAnsi" w:hAnsiTheme="majorHAnsi" w:cstheme="majorHAnsi"/>
        </w:rPr>
      </w:pPr>
      <w:r w:rsidRPr="00814D5E">
        <w:rPr>
          <w:rStyle w:val="CommentReference"/>
          <w:rFonts w:asciiTheme="majorHAnsi" w:hAnsiTheme="majorHAnsi" w:cstheme="majorHAnsi"/>
        </w:rPr>
        <w:annotationRef/>
      </w:r>
      <w:r w:rsidRPr="00814D5E">
        <w:rPr>
          <w:rFonts w:asciiTheme="majorHAnsi" w:hAnsiTheme="majorHAnsi" w:cstheme="majorHAnsi"/>
        </w:rPr>
        <w:t>I’m inferring from the rest of the document here that we are only reporting tissues received from 2019</w:t>
      </w:r>
      <w:r w:rsidR="00FA4A2F">
        <w:rPr>
          <w:rFonts w:asciiTheme="majorHAnsi" w:hAnsiTheme="majorHAnsi" w:cstheme="majorHAnsi"/>
        </w:rPr>
        <w:t xml:space="preserve"> onwards</w:t>
      </w:r>
      <w:r w:rsidRPr="00814D5E">
        <w:rPr>
          <w:rFonts w:asciiTheme="majorHAnsi" w:hAnsiTheme="majorHAnsi" w:cstheme="majorHAnsi"/>
        </w:rPr>
        <w:t>, but I can add information about previous years if desired.</w:t>
      </w:r>
    </w:p>
    <w:p w14:paraId="536793E5" w14:textId="77777777" w:rsidR="000E28D2" w:rsidRDefault="000E28D2">
      <w:pPr>
        <w:pStyle w:val="CommentText"/>
        <w:rPr>
          <w:rFonts w:asciiTheme="majorHAnsi" w:hAnsiTheme="majorHAnsi" w:cstheme="majorHAnsi"/>
        </w:rPr>
      </w:pPr>
    </w:p>
    <w:p w14:paraId="3B990F57" w14:textId="78CD19BD" w:rsidR="00814D5E" w:rsidRPr="00814D5E" w:rsidRDefault="000E28D2">
      <w:pPr>
        <w:pStyle w:val="CommentText"/>
        <w:rPr>
          <w:rFonts w:asciiTheme="majorHAnsi" w:hAnsiTheme="majorHAnsi" w:cstheme="majorHAnsi"/>
        </w:rPr>
      </w:pPr>
      <w:r>
        <w:rPr>
          <w:rFonts w:asciiTheme="majorHAnsi" w:hAnsiTheme="majorHAnsi" w:cstheme="majorHAnsi"/>
        </w:rPr>
        <w:t>I also included more samples that have no bearing on the analysis but are included in our sampling and archiving efforts</w:t>
      </w:r>
      <w:r w:rsidR="008E75EF">
        <w:rPr>
          <w:rFonts w:asciiTheme="majorHAnsi" w:hAnsiTheme="majorHAnsi" w:cstheme="majorHAnsi"/>
        </w:rPr>
        <w:t xml:space="preserve"> (e.g. Trailbridge Dam releases)</w:t>
      </w:r>
      <w:r>
        <w:rPr>
          <w:rFonts w:asciiTheme="majorHAnsi" w:hAnsiTheme="majorHAnsi" w:cstheme="majorHAnsi"/>
        </w:rPr>
        <w:t>, because there were already some in the previous draft</w:t>
      </w:r>
      <w:r w:rsidR="008E75EF">
        <w:rPr>
          <w:rFonts w:asciiTheme="majorHAnsi" w:hAnsiTheme="majorHAnsi" w:cstheme="majorHAnsi"/>
        </w:rPr>
        <w:t xml:space="preserve"> (NOR individuals incorporated into </w:t>
      </w:r>
      <w:proofErr w:type="spellStart"/>
      <w:r w:rsidR="008E75EF">
        <w:rPr>
          <w:rFonts w:asciiTheme="majorHAnsi" w:hAnsiTheme="majorHAnsi" w:cstheme="majorHAnsi"/>
        </w:rPr>
        <w:t>broodstock</w:t>
      </w:r>
      <w:proofErr w:type="spellEnd"/>
      <w:r w:rsidR="008E75EF">
        <w:rPr>
          <w:rFonts w:asciiTheme="majorHAnsi" w:hAnsiTheme="majorHAnsi" w:cstheme="majorHAnsi"/>
        </w:rPr>
        <w:t>)</w:t>
      </w:r>
      <w:r>
        <w:rPr>
          <w:rFonts w:asciiTheme="majorHAnsi" w:hAnsiTheme="majorHAnsi" w:cstheme="majorHAnsi"/>
        </w:rPr>
        <w:t xml:space="preserve">.  </w:t>
      </w:r>
    </w:p>
  </w:comment>
  <w:comment w:id="45" w:author="David Dayan" w:date="2021-10-29T18:18:00Z" w:initials="DD">
    <w:p w14:paraId="38977AD7" w14:textId="5B0BDC9C" w:rsidR="005C2F9E" w:rsidRPr="005C2F9E" w:rsidRDefault="005C2F9E">
      <w:pPr>
        <w:pStyle w:val="CommentText"/>
        <w:rPr>
          <w:rFonts w:asciiTheme="majorHAnsi" w:hAnsiTheme="majorHAnsi" w:cstheme="majorHAnsi"/>
        </w:rPr>
      </w:pPr>
      <w:r>
        <w:rPr>
          <w:rStyle w:val="CommentReference"/>
        </w:rPr>
        <w:annotationRef/>
      </w:r>
      <w:r w:rsidRPr="005C2F9E">
        <w:rPr>
          <w:rFonts w:asciiTheme="majorHAnsi" w:hAnsiTheme="majorHAnsi" w:cstheme="majorHAnsi"/>
        </w:rPr>
        <w:t>Previous draft say</w:t>
      </w:r>
      <w:r>
        <w:rPr>
          <w:rFonts w:asciiTheme="majorHAnsi" w:hAnsiTheme="majorHAnsi" w:cstheme="majorHAnsi"/>
        </w:rPr>
        <w:t>s</w:t>
      </w:r>
      <w:r w:rsidRPr="005C2F9E">
        <w:rPr>
          <w:rFonts w:asciiTheme="majorHAnsi" w:hAnsiTheme="majorHAnsi" w:cstheme="majorHAnsi"/>
        </w:rPr>
        <w:t xml:space="preserve"> incorporated into McKenzie </w:t>
      </w:r>
      <w:proofErr w:type="spellStart"/>
      <w:r w:rsidRPr="005C2F9E">
        <w:rPr>
          <w:rFonts w:asciiTheme="majorHAnsi" w:hAnsiTheme="majorHAnsi" w:cstheme="majorHAnsi"/>
        </w:rPr>
        <w:t>broodstock</w:t>
      </w:r>
      <w:proofErr w:type="spellEnd"/>
      <w:r w:rsidRPr="005C2F9E">
        <w:rPr>
          <w:rFonts w:asciiTheme="majorHAnsi" w:hAnsiTheme="majorHAnsi" w:cstheme="majorHAnsi"/>
        </w:rPr>
        <w:t>, but they are split across many hatcheries in the “023” stock.</w:t>
      </w:r>
    </w:p>
  </w:comment>
  <w:comment w:id="52" w:author="David Dayan" w:date="2021-10-29T17:39:00Z" w:initials="DD">
    <w:p w14:paraId="748D015F" w14:textId="51511717" w:rsidR="00BD6371" w:rsidRPr="00814D5E" w:rsidRDefault="00BD6371">
      <w:pPr>
        <w:pStyle w:val="CommentText"/>
        <w:rPr>
          <w:rFonts w:asciiTheme="majorHAnsi" w:hAnsiTheme="majorHAnsi" w:cstheme="majorHAnsi"/>
        </w:rPr>
      </w:pPr>
      <w:r>
        <w:rPr>
          <w:rStyle w:val="CommentReference"/>
        </w:rPr>
        <w:annotationRef/>
      </w:r>
      <w:r w:rsidRPr="00814D5E">
        <w:rPr>
          <w:rFonts w:asciiTheme="majorHAnsi" w:hAnsiTheme="majorHAnsi" w:cstheme="majorHAnsi"/>
        </w:rPr>
        <w:t>Draft stated no samples taken, but intake form</w:t>
      </w:r>
      <w:r w:rsidR="00814D5E" w:rsidRPr="00814D5E">
        <w:rPr>
          <w:rFonts w:asciiTheme="majorHAnsi" w:hAnsiTheme="majorHAnsi" w:cstheme="majorHAnsi"/>
        </w:rPr>
        <w:t>s</w:t>
      </w:r>
      <w:r w:rsidRPr="00814D5E">
        <w:rPr>
          <w:rFonts w:asciiTheme="majorHAnsi" w:hAnsiTheme="majorHAnsi" w:cstheme="majorHAnsi"/>
        </w:rPr>
        <w:t xml:space="preserve"> includes</w:t>
      </w:r>
      <w:r w:rsidR="00814D5E" w:rsidRPr="00814D5E">
        <w:rPr>
          <w:rFonts w:asciiTheme="majorHAnsi" w:hAnsiTheme="majorHAnsi" w:cstheme="majorHAnsi"/>
        </w:rPr>
        <w:t xml:space="preserve"> and progeny should</w:t>
      </w:r>
      <w:r w:rsidRPr="00814D5E">
        <w:rPr>
          <w:rFonts w:asciiTheme="majorHAnsi" w:hAnsiTheme="majorHAnsi" w:cstheme="majorHAnsi"/>
        </w:rPr>
        <w:t xml:space="preserve"> ~132 fin clips from NOR fish incorporated into the </w:t>
      </w:r>
      <w:proofErr w:type="spellStart"/>
      <w:r w:rsidRPr="00814D5E">
        <w:rPr>
          <w:rFonts w:asciiTheme="majorHAnsi" w:hAnsiTheme="majorHAnsi" w:cstheme="majorHAnsi"/>
        </w:rPr>
        <w:t>broodstock</w:t>
      </w:r>
      <w:proofErr w:type="spellEnd"/>
      <w:r w:rsidR="00814D5E" w:rsidRPr="00814D5E">
        <w:rPr>
          <w:rFonts w:asciiTheme="majorHAnsi" w:hAnsiTheme="majorHAnsi" w:cstheme="majorHAnsi"/>
        </w:rPr>
        <w:t>. My tissue inventory also found 9 batch jars that correspond to these samples.</w:t>
      </w:r>
    </w:p>
  </w:comment>
  <w:comment w:id="77" w:author="David Dayan" w:date="2021-10-29T18:50:00Z" w:initials="DD">
    <w:p w14:paraId="2693337C" w14:textId="787CA249" w:rsidR="00647FFB" w:rsidRPr="00647FFB" w:rsidRDefault="00647FFB">
      <w:pPr>
        <w:pStyle w:val="CommentText"/>
        <w:rPr>
          <w:rFonts w:asciiTheme="majorHAnsi" w:hAnsiTheme="majorHAnsi" w:cstheme="majorHAnsi"/>
        </w:rPr>
      </w:pPr>
      <w:r>
        <w:rPr>
          <w:rStyle w:val="CommentReference"/>
        </w:rPr>
        <w:annotationRef/>
      </w:r>
      <w:r w:rsidRPr="00647FFB">
        <w:rPr>
          <w:rFonts w:asciiTheme="majorHAnsi" w:hAnsiTheme="majorHAnsi" w:cstheme="majorHAnsi"/>
        </w:rPr>
        <w:t>This value is not clear, some individuals were spawned but missed fin clips a</w:t>
      </w:r>
      <w:r>
        <w:rPr>
          <w:rFonts w:asciiTheme="majorHAnsi" w:hAnsiTheme="majorHAnsi" w:cstheme="majorHAnsi"/>
        </w:rPr>
        <w:t>t</w:t>
      </w:r>
      <w:r w:rsidRPr="00647FFB">
        <w:rPr>
          <w:rFonts w:asciiTheme="majorHAnsi" w:hAnsiTheme="majorHAnsi" w:cstheme="majorHAnsi"/>
        </w:rPr>
        <w:t xml:space="preserve"> the hatchery, and still others are in the lab, but not included in the intake spreadsheets. </w:t>
      </w:r>
    </w:p>
  </w:comment>
  <w:comment w:id="92" w:author="David Dayan" w:date="2021-10-29T18:41:00Z" w:initials="DD">
    <w:p w14:paraId="0B53BB1B" w14:textId="41BA0A89" w:rsidR="008E75EF" w:rsidRPr="008E75EF" w:rsidRDefault="008E75EF">
      <w:pPr>
        <w:pStyle w:val="CommentText"/>
        <w:rPr>
          <w:rFonts w:asciiTheme="majorHAnsi" w:hAnsiTheme="majorHAnsi" w:cstheme="majorHAnsi"/>
        </w:rPr>
      </w:pPr>
      <w:r w:rsidRPr="008E75EF">
        <w:rPr>
          <w:rStyle w:val="CommentReference"/>
          <w:rFonts w:asciiTheme="majorHAnsi" w:hAnsiTheme="majorHAnsi" w:cstheme="majorHAnsi"/>
        </w:rPr>
        <w:annotationRef/>
      </w:r>
      <w:r w:rsidRPr="008E75EF">
        <w:rPr>
          <w:rFonts w:asciiTheme="majorHAnsi" w:hAnsiTheme="majorHAnsi" w:cstheme="majorHAnsi"/>
        </w:rPr>
        <w:t>2020 is still missing SGS and Cougar Trap 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A2EDB4" w15:done="0"/>
  <w15:commentEx w15:paraId="4A1A72AC" w15:done="0"/>
  <w15:commentEx w15:paraId="3B990F57" w15:done="0"/>
  <w15:commentEx w15:paraId="38977AD7" w15:done="0"/>
  <w15:commentEx w15:paraId="748D015F" w15:done="0"/>
  <w15:commentEx w15:paraId="2693337C" w15:done="0"/>
  <w15:commentEx w15:paraId="0B53BB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6A78E" w16cex:dateUtc="2021-10-30T00:02:00Z"/>
  <w16cex:commentExtensible w16cex:durableId="2526AA6D" w16cex:dateUtc="2021-10-30T00:14:00Z"/>
  <w16cex:commentExtensible w16cex:durableId="2526B1FD" w16cex:dateUtc="2021-10-30T00:46:00Z"/>
  <w16cex:commentExtensible w16cex:durableId="2526B969" w16cex:dateUtc="2021-10-30T01:18:00Z"/>
  <w16cex:commentExtensible w16cex:durableId="2526B06A" w16cex:dateUtc="2021-10-30T00:39:00Z"/>
  <w16cex:commentExtensible w16cex:durableId="2526C10B" w16cex:dateUtc="2021-10-30T01:50:00Z"/>
  <w16cex:commentExtensible w16cex:durableId="2526BEBC" w16cex:dateUtc="2021-10-30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A2EDB4" w16cid:durableId="2526A78E"/>
  <w16cid:commentId w16cid:paraId="4A1A72AC" w16cid:durableId="2526AA6D"/>
  <w16cid:commentId w16cid:paraId="3B990F57" w16cid:durableId="2526B1FD"/>
  <w16cid:commentId w16cid:paraId="38977AD7" w16cid:durableId="2526B969"/>
  <w16cid:commentId w16cid:paraId="748D015F" w16cid:durableId="2526B06A"/>
  <w16cid:commentId w16cid:paraId="2693337C" w16cid:durableId="2526C10B"/>
  <w16cid:commentId w16cid:paraId="0B53BB1B" w16cid:durableId="2526BE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2D38E" w14:textId="77777777" w:rsidR="00E652F4" w:rsidRDefault="00E652F4" w:rsidP="00421B9A">
      <w:r>
        <w:separator/>
      </w:r>
    </w:p>
  </w:endnote>
  <w:endnote w:type="continuationSeparator" w:id="0">
    <w:p w14:paraId="7BCB6794" w14:textId="77777777" w:rsidR="00E652F4" w:rsidRDefault="00E652F4" w:rsidP="00421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D0421" w14:textId="77777777" w:rsidR="00421B9A" w:rsidRDefault="00421B9A" w:rsidP="00EC79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12E160" w14:textId="77777777" w:rsidR="00421B9A" w:rsidRDefault="00421B9A" w:rsidP="00421B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9A05C" w14:textId="5B9AC701" w:rsidR="00421B9A" w:rsidRDefault="00421B9A" w:rsidP="00EC79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65DF">
      <w:rPr>
        <w:rStyle w:val="PageNumber"/>
        <w:noProof/>
      </w:rPr>
      <w:t>9</w:t>
    </w:r>
    <w:r>
      <w:rPr>
        <w:rStyle w:val="PageNumber"/>
      </w:rPr>
      <w:fldChar w:fldCharType="end"/>
    </w:r>
  </w:p>
  <w:p w14:paraId="1BF5375D" w14:textId="77777777" w:rsidR="00421B9A" w:rsidRDefault="00421B9A" w:rsidP="00421B9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52583" w14:textId="77777777" w:rsidR="00D144A8" w:rsidRDefault="00D14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144F2" w14:textId="77777777" w:rsidR="00E652F4" w:rsidRDefault="00E652F4" w:rsidP="00421B9A">
      <w:r>
        <w:separator/>
      </w:r>
    </w:p>
  </w:footnote>
  <w:footnote w:type="continuationSeparator" w:id="0">
    <w:p w14:paraId="1D5E9401" w14:textId="77777777" w:rsidR="00E652F4" w:rsidRDefault="00E652F4" w:rsidP="00421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5C1DF" w14:textId="77777777" w:rsidR="00D144A8" w:rsidRDefault="00D144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794D5" w14:textId="77777777" w:rsidR="00D144A8" w:rsidRDefault="00D144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0981865"/>
      <w:docPartObj>
        <w:docPartGallery w:val="Watermarks"/>
        <w:docPartUnique/>
      </w:docPartObj>
    </w:sdtPr>
    <w:sdtEndPr/>
    <w:sdtContent>
      <w:p w14:paraId="651EE51E" w14:textId="5DDF8BA9" w:rsidR="00D144A8" w:rsidRDefault="00E652F4">
        <w:pPr>
          <w:pStyle w:val="Header"/>
        </w:pPr>
        <w:r>
          <w:rPr>
            <w:noProof/>
          </w:rPr>
          <w:pict w14:anchorId="706740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D54FD"/>
    <w:multiLevelType w:val="singleLevel"/>
    <w:tmpl w:val="90D8170A"/>
    <w:lvl w:ilvl="0">
      <w:start w:val="1"/>
      <w:numFmt w:val="decimal"/>
      <w:lvlText w:val="%1."/>
      <w:lvlJc w:val="left"/>
      <w:pPr>
        <w:tabs>
          <w:tab w:val="num" w:pos="720"/>
        </w:tabs>
        <w:ind w:left="720" w:hanging="360"/>
      </w:pPr>
      <w:rPr>
        <w:rFonts w:hint="default"/>
      </w:rPr>
    </w:lvl>
  </w:abstractNum>
  <w:abstractNum w:abstractNumId="1" w15:restartNumberingAfterBreak="0">
    <w:nsid w:val="41021D52"/>
    <w:multiLevelType w:val="hybridMultilevel"/>
    <w:tmpl w:val="2846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321C1"/>
    <w:multiLevelType w:val="singleLevel"/>
    <w:tmpl w:val="5DFE4B2C"/>
    <w:lvl w:ilvl="0">
      <w:start w:val="1"/>
      <w:numFmt w:val="decimal"/>
      <w:lvlText w:val="%1."/>
      <w:lvlJc w:val="left"/>
      <w:pPr>
        <w:tabs>
          <w:tab w:val="num" w:pos="720"/>
        </w:tabs>
        <w:ind w:left="720" w:hanging="360"/>
      </w:pPr>
      <w:rPr>
        <w:rFonts w:hint="default"/>
      </w:rPr>
    </w:lvl>
  </w:abstractNum>
  <w:abstractNum w:abstractNumId="3" w15:restartNumberingAfterBreak="0">
    <w:nsid w:val="61763633"/>
    <w:multiLevelType w:val="hybridMultilevel"/>
    <w:tmpl w:val="F3D00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7055C1"/>
    <w:multiLevelType w:val="hybridMultilevel"/>
    <w:tmpl w:val="F886BC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106"/>
    <w:rsid w:val="000140CE"/>
    <w:rsid w:val="00016675"/>
    <w:rsid w:val="0001754D"/>
    <w:rsid w:val="000320C1"/>
    <w:rsid w:val="00033883"/>
    <w:rsid w:val="00051056"/>
    <w:rsid w:val="0005204E"/>
    <w:rsid w:val="000528FE"/>
    <w:rsid w:val="00066E6F"/>
    <w:rsid w:val="00091892"/>
    <w:rsid w:val="000B181E"/>
    <w:rsid w:val="000B5483"/>
    <w:rsid w:val="000B6C5D"/>
    <w:rsid w:val="000D1A8E"/>
    <w:rsid w:val="000D759F"/>
    <w:rsid w:val="000E28D2"/>
    <w:rsid w:val="000F3042"/>
    <w:rsid w:val="000F36EA"/>
    <w:rsid w:val="00123BF1"/>
    <w:rsid w:val="001400FB"/>
    <w:rsid w:val="001567A2"/>
    <w:rsid w:val="00163675"/>
    <w:rsid w:val="001B34F7"/>
    <w:rsid w:val="001E7E73"/>
    <w:rsid w:val="00205E8D"/>
    <w:rsid w:val="00223C42"/>
    <w:rsid w:val="00234BAD"/>
    <w:rsid w:val="002358D9"/>
    <w:rsid w:val="00257427"/>
    <w:rsid w:val="00277305"/>
    <w:rsid w:val="00295CDD"/>
    <w:rsid w:val="002A4938"/>
    <w:rsid w:val="002B1747"/>
    <w:rsid w:val="002C7120"/>
    <w:rsid w:val="002E4A3B"/>
    <w:rsid w:val="002E79E2"/>
    <w:rsid w:val="002F218C"/>
    <w:rsid w:val="002F30F4"/>
    <w:rsid w:val="00304518"/>
    <w:rsid w:val="003143A0"/>
    <w:rsid w:val="00317A69"/>
    <w:rsid w:val="0033341C"/>
    <w:rsid w:val="00353594"/>
    <w:rsid w:val="0035721F"/>
    <w:rsid w:val="0036189D"/>
    <w:rsid w:val="00387E43"/>
    <w:rsid w:val="003D1C02"/>
    <w:rsid w:val="00405636"/>
    <w:rsid w:val="00421B9A"/>
    <w:rsid w:val="0042409A"/>
    <w:rsid w:val="00430384"/>
    <w:rsid w:val="00435F56"/>
    <w:rsid w:val="0044261A"/>
    <w:rsid w:val="004471F2"/>
    <w:rsid w:val="00472D1D"/>
    <w:rsid w:val="00485F0D"/>
    <w:rsid w:val="004871DA"/>
    <w:rsid w:val="0049281C"/>
    <w:rsid w:val="004A27D6"/>
    <w:rsid w:val="004A48CB"/>
    <w:rsid w:val="004A49C1"/>
    <w:rsid w:val="004B27F0"/>
    <w:rsid w:val="004C2CF9"/>
    <w:rsid w:val="004C7045"/>
    <w:rsid w:val="004D252A"/>
    <w:rsid w:val="00502239"/>
    <w:rsid w:val="005045EB"/>
    <w:rsid w:val="00516E4C"/>
    <w:rsid w:val="00550E0C"/>
    <w:rsid w:val="0055124D"/>
    <w:rsid w:val="00551E26"/>
    <w:rsid w:val="005665A8"/>
    <w:rsid w:val="00582145"/>
    <w:rsid w:val="00590694"/>
    <w:rsid w:val="005A1B34"/>
    <w:rsid w:val="005B2C9F"/>
    <w:rsid w:val="005B35C0"/>
    <w:rsid w:val="005C1A4B"/>
    <w:rsid w:val="005C2F9E"/>
    <w:rsid w:val="005D0EC2"/>
    <w:rsid w:val="005D2DE3"/>
    <w:rsid w:val="005E5C9B"/>
    <w:rsid w:val="005F2568"/>
    <w:rsid w:val="005F3DD6"/>
    <w:rsid w:val="00605C1A"/>
    <w:rsid w:val="00625037"/>
    <w:rsid w:val="006317A1"/>
    <w:rsid w:val="00646AB6"/>
    <w:rsid w:val="00647FFB"/>
    <w:rsid w:val="00651C5B"/>
    <w:rsid w:val="00655B1F"/>
    <w:rsid w:val="006565FD"/>
    <w:rsid w:val="00662718"/>
    <w:rsid w:val="00670432"/>
    <w:rsid w:val="006710DE"/>
    <w:rsid w:val="006926E2"/>
    <w:rsid w:val="006971D3"/>
    <w:rsid w:val="006A29A3"/>
    <w:rsid w:val="006D61A9"/>
    <w:rsid w:val="006D793F"/>
    <w:rsid w:val="006E67AF"/>
    <w:rsid w:val="007003E4"/>
    <w:rsid w:val="00701B13"/>
    <w:rsid w:val="007310D0"/>
    <w:rsid w:val="00733106"/>
    <w:rsid w:val="00733D88"/>
    <w:rsid w:val="00743A8B"/>
    <w:rsid w:val="0074548C"/>
    <w:rsid w:val="00745D61"/>
    <w:rsid w:val="00756AEC"/>
    <w:rsid w:val="00782E47"/>
    <w:rsid w:val="00783625"/>
    <w:rsid w:val="007A20F1"/>
    <w:rsid w:val="007A6531"/>
    <w:rsid w:val="007C509B"/>
    <w:rsid w:val="007C6C40"/>
    <w:rsid w:val="00814D5E"/>
    <w:rsid w:val="00815140"/>
    <w:rsid w:val="00817D2F"/>
    <w:rsid w:val="00827310"/>
    <w:rsid w:val="00852C65"/>
    <w:rsid w:val="00866CA9"/>
    <w:rsid w:val="00870564"/>
    <w:rsid w:val="008834BC"/>
    <w:rsid w:val="00891BB1"/>
    <w:rsid w:val="00894581"/>
    <w:rsid w:val="008975B3"/>
    <w:rsid w:val="008B4150"/>
    <w:rsid w:val="008B415C"/>
    <w:rsid w:val="008B44CA"/>
    <w:rsid w:val="008B55E8"/>
    <w:rsid w:val="008B6F3B"/>
    <w:rsid w:val="008C33ED"/>
    <w:rsid w:val="008C7388"/>
    <w:rsid w:val="008E1B70"/>
    <w:rsid w:val="008E4FBE"/>
    <w:rsid w:val="008E75EF"/>
    <w:rsid w:val="00924D4B"/>
    <w:rsid w:val="0093328B"/>
    <w:rsid w:val="009411E2"/>
    <w:rsid w:val="00946428"/>
    <w:rsid w:val="00957387"/>
    <w:rsid w:val="00984CFD"/>
    <w:rsid w:val="00985593"/>
    <w:rsid w:val="009A6D71"/>
    <w:rsid w:val="009B08E4"/>
    <w:rsid w:val="009C6E33"/>
    <w:rsid w:val="009D5572"/>
    <w:rsid w:val="009E2122"/>
    <w:rsid w:val="009F1521"/>
    <w:rsid w:val="00A13C0D"/>
    <w:rsid w:val="00A22852"/>
    <w:rsid w:val="00A41384"/>
    <w:rsid w:val="00A427B7"/>
    <w:rsid w:val="00A44705"/>
    <w:rsid w:val="00A95080"/>
    <w:rsid w:val="00A972ED"/>
    <w:rsid w:val="00A97F1D"/>
    <w:rsid w:val="00AA2350"/>
    <w:rsid w:val="00AB47F7"/>
    <w:rsid w:val="00AB6F89"/>
    <w:rsid w:val="00AC1000"/>
    <w:rsid w:val="00AC51EA"/>
    <w:rsid w:val="00AE313F"/>
    <w:rsid w:val="00AE73DC"/>
    <w:rsid w:val="00AF5D7E"/>
    <w:rsid w:val="00B06131"/>
    <w:rsid w:val="00B1079E"/>
    <w:rsid w:val="00B15EB0"/>
    <w:rsid w:val="00B36361"/>
    <w:rsid w:val="00B41BF1"/>
    <w:rsid w:val="00B52871"/>
    <w:rsid w:val="00B578EF"/>
    <w:rsid w:val="00B63AC9"/>
    <w:rsid w:val="00B648D6"/>
    <w:rsid w:val="00B67AF5"/>
    <w:rsid w:val="00BB0DDD"/>
    <w:rsid w:val="00BD6371"/>
    <w:rsid w:val="00BE6A7D"/>
    <w:rsid w:val="00BF6C71"/>
    <w:rsid w:val="00BF7188"/>
    <w:rsid w:val="00C03DC3"/>
    <w:rsid w:val="00C1443E"/>
    <w:rsid w:val="00C40442"/>
    <w:rsid w:val="00C45E52"/>
    <w:rsid w:val="00C7072A"/>
    <w:rsid w:val="00C74282"/>
    <w:rsid w:val="00C9237D"/>
    <w:rsid w:val="00CB00A5"/>
    <w:rsid w:val="00CC2B72"/>
    <w:rsid w:val="00CE46C4"/>
    <w:rsid w:val="00CF3412"/>
    <w:rsid w:val="00D0090C"/>
    <w:rsid w:val="00D00F72"/>
    <w:rsid w:val="00D06C52"/>
    <w:rsid w:val="00D135E2"/>
    <w:rsid w:val="00D144A8"/>
    <w:rsid w:val="00D3198A"/>
    <w:rsid w:val="00D37FA7"/>
    <w:rsid w:val="00D42695"/>
    <w:rsid w:val="00D5484C"/>
    <w:rsid w:val="00D646A2"/>
    <w:rsid w:val="00D765DF"/>
    <w:rsid w:val="00D811AA"/>
    <w:rsid w:val="00D82305"/>
    <w:rsid w:val="00D86620"/>
    <w:rsid w:val="00D87C23"/>
    <w:rsid w:val="00D90BC0"/>
    <w:rsid w:val="00DA3C00"/>
    <w:rsid w:val="00DB65B5"/>
    <w:rsid w:val="00DC6BA2"/>
    <w:rsid w:val="00DE1D4C"/>
    <w:rsid w:val="00DF15FB"/>
    <w:rsid w:val="00E10E95"/>
    <w:rsid w:val="00E20F23"/>
    <w:rsid w:val="00E652F4"/>
    <w:rsid w:val="00E73B0E"/>
    <w:rsid w:val="00E818C5"/>
    <w:rsid w:val="00E8669A"/>
    <w:rsid w:val="00EA2C82"/>
    <w:rsid w:val="00EB1E44"/>
    <w:rsid w:val="00EB7FCC"/>
    <w:rsid w:val="00EC3C36"/>
    <w:rsid w:val="00EF199D"/>
    <w:rsid w:val="00F0215C"/>
    <w:rsid w:val="00F13CB8"/>
    <w:rsid w:val="00F1544D"/>
    <w:rsid w:val="00F279EE"/>
    <w:rsid w:val="00F36056"/>
    <w:rsid w:val="00F80356"/>
    <w:rsid w:val="00F87983"/>
    <w:rsid w:val="00FA4A2F"/>
    <w:rsid w:val="00FC1B44"/>
    <w:rsid w:val="00FC60A5"/>
    <w:rsid w:val="00FD1136"/>
    <w:rsid w:val="00FD7423"/>
    <w:rsid w:val="00FE20C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5F8C1D"/>
  <w15:docId w15:val="{BEFB1B3C-50C9-4128-86B6-138F9BF3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06"/>
    <w:rPr>
      <w:rFonts w:ascii="Century Schoolbook" w:eastAsia="Times New Roman" w:hAnsi="Century Schoolbook" w:cs="Times New Roman"/>
      <w:sz w:val="22"/>
    </w:rPr>
  </w:style>
  <w:style w:type="paragraph" w:styleId="Heading3">
    <w:name w:val="heading 3"/>
    <w:basedOn w:val="Normal"/>
    <w:next w:val="Normal"/>
    <w:link w:val="Heading3Char"/>
    <w:qFormat/>
    <w:rsid w:val="0073310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16675"/>
  </w:style>
  <w:style w:type="character" w:customStyle="1" w:styleId="Heading3Char">
    <w:name w:val="Heading 3 Char"/>
    <w:basedOn w:val="DefaultParagraphFont"/>
    <w:link w:val="Heading3"/>
    <w:rsid w:val="00733106"/>
    <w:rPr>
      <w:rFonts w:ascii="Century Schoolbook" w:eastAsia="Times New Roman" w:hAnsi="Century Schoolbook" w:cs="Arial"/>
      <w:b/>
      <w:bCs/>
      <w:sz w:val="26"/>
      <w:szCs w:val="26"/>
    </w:rPr>
  </w:style>
  <w:style w:type="character" w:styleId="Hyperlink">
    <w:name w:val="Hyperlink"/>
    <w:rsid w:val="00733106"/>
    <w:rPr>
      <w:rFonts w:ascii="Century Schoolbook" w:hAnsi="Century Schoolbook"/>
      <w:color w:val="0000FF"/>
      <w:u w:val="single"/>
    </w:rPr>
  </w:style>
  <w:style w:type="paragraph" w:styleId="PlainText">
    <w:name w:val="Plain Text"/>
    <w:basedOn w:val="Normal"/>
    <w:link w:val="PlainTextChar"/>
    <w:rsid w:val="00733106"/>
    <w:rPr>
      <w:rFonts w:cs="Courier New"/>
      <w:sz w:val="20"/>
      <w:szCs w:val="20"/>
    </w:rPr>
  </w:style>
  <w:style w:type="character" w:customStyle="1" w:styleId="PlainTextChar">
    <w:name w:val="Plain Text Char"/>
    <w:basedOn w:val="DefaultParagraphFont"/>
    <w:link w:val="PlainText"/>
    <w:rsid w:val="00733106"/>
    <w:rPr>
      <w:rFonts w:ascii="Century Schoolbook" w:eastAsia="Times New Roman" w:hAnsi="Century Schoolbook" w:cs="Courier New"/>
      <w:sz w:val="20"/>
      <w:szCs w:val="20"/>
    </w:rPr>
  </w:style>
  <w:style w:type="paragraph" w:styleId="E-mailSignature">
    <w:name w:val="E-mail Signature"/>
    <w:basedOn w:val="Normal"/>
    <w:link w:val="E-mailSignatureChar"/>
    <w:uiPriority w:val="99"/>
    <w:rsid w:val="00733106"/>
  </w:style>
  <w:style w:type="character" w:customStyle="1" w:styleId="E-mailSignatureChar">
    <w:name w:val="E-mail Signature Char"/>
    <w:basedOn w:val="DefaultParagraphFont"/>
    <w:link w:val="E-mailSignature"/>
    <w:uiPriority w:val="99"/>
    <w:rsid w:val="00733106"/>
    <w:rPr>
      <w:rFonts w:ascii="Century Schoolbook" w:eastAsia="Times New Roman" w:hAnsi="Century Schoolbook" w:cs="Times New Roman"/>
      <w:sz w:val="22"/>
    </w:rPr>
  </w:style>
  <w:style w:type="paragraph" w:customStyle="1" w:styleId="Default">
    <w:name w:val="Default"/>
    <w:rsid w:val="00733106"/>
    <w:pPr>
      <w:autoSpaceDE w:val="0"/>
      <w:autoSpaceDN w:val="0"/>
      <w:adjustRightInd w:val="0"/>
    </w:pPr>
    <w:rPr>
      <w:rFonts w:ascii="Calibri" w:eastAsiaTheme="minorHAnsi" w:hAnsi="Calibri" w:cs="Calibri"/>
      <w:color w:val="000000"/>
    </w:rPr>
  </w:style>
  <w:style w:type="paragraph" w:styleId="BodyTextIndent2">
    <w:name w:val="Body Text Indent 2"/>
    <w:basedOn w:val="Normal"/>
    <w:link w:val="BodyTextIndent2Char"/>
    <w:rsid w:val="00733106"/>
    <w:pPr>
      <w:tabs>
        <w:tab w:val="left" w:pos="0"/>
      </w:tabs>
      <w:suppressAutoHyphens/>
      <w:ind w:left="720" w:hanging="720"/>
    </w:pPr>
    <w:rPr>
      <w:rFonts w:ascii="Garamond" w:hAnsi="Garamond"/>
      <w:color w:val="000000"/>
      <w:sz w:val="24"/>
    </w:rPr>
  </w:style>
  <w:style w:type="character" w:customStyle="1" w:styleId="BodyTextIndent2Char">
    <w:name w:val="Body Text Indent 2 Char"/>
    <w:basedOn w:val="DefaultParagraphFont"/>
    <w:link w:val="BodyTextIndent2"/>
    <w:rsid w:val="00733106"/>
    <w:rPr>
      <w:rFonts w:ascii="Garamond" w:eastAsia="Times New Roman" w:hAnsi="Garamond" w:cs="Times New Roman"/>
      <w:color w:val="000000"/>
    </w:rPr>
  </w:style>
  <w:style w:type="paragraph" w:styleId="Footer">
    <w:name w:val="footer"/>
    <w:basedOn w:val="Normal"/>
    <w:link w:val="FooterChar"/>
    <w:uiPriority w:val="99"/>
    <w:unhideWhenUsed/>
    <w:rsid w:val="00421B9A"/>
    <w:pPr>
      <w:tabs>
        <w:tab w:val="center" w:pos="4320"/>
        <w:tab w:val="right" w:pos="8640"/>
      </w:tabs>
    </w:pPr>
  </w:style>
  <w:style w:type="character" w:customStyle="1" w:styleId="FooterChar">
    <w:name w:val="Footer Char"/>
    <w:basedOn w:val="DefaultParagraphFont"/>
    <w:link w:val="Footer"/>
    <w:uiPriority w:val="99"/>
    <w:rsid w:val="00421B9A"/>
    <w:rPr>
      <w:rFonts w:ascii="Century Schoolbook" w:eastAsia="Times New Roman" w:hAnsi="Century Schoolbook" w:cs="Times New Roman"/>
      <w:sz w:val="22"/>
    </w:rPr>
  </w:style>
  <w:style w:type="character" w:styleId="PageNumber">
    <w:name w:val="page number"/>
    <w:basedOn w:val="DefaultParagraphFont"/>
    <w:uiPriority w:val="99"/>
    <w:semiHidden/>
    <w:unhideWhenUsed/>
    <w:rsid w:val="00421B9A"/>
  </w:style>
  <w:style w:type="paragraph" w:styleId="ListParagraph">
    <w:name w:val="List Paragraph"/>
    <w:basedOn w:val="Normal"/>
    <w:uiPriority w:val="34"/>
    <w:qFormat/>
    <w:rsid w:val="00AB6F89"/>
    <w:pPr>
      <w:ind w:left="720"/>
      <w:contextualSpacing/>
    </w:pPr>
  </w:style>
  <w:style w:type="paragraph" w:styleId="BalloonText">
    <w:name w:val="Balloon Text"/>
    <w:basedOn w:val="Normal"/>
    <w:link w:val="BalloonTextChar"/>
    <w:uiPriority w:val="99"/>
    <w:semiHidden/>
    <w:unhideWhenUsed/>
    <w:rsid w:val="00223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C42"/>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163675"/>
    <w:rPr>
      <w:sz w:val="16"/>
      <w:szCs w:val="16"/>
    </w:rPr>
  </w:style>
  <w:style w:type="paragraph" w:styleId="CommentText">
    <w:name w:val="annotation text"/>
    <w:basedOn w:val="Normal"/>
    <w:link w:val="CommentTextChar"/>
    <w:uiPriority w:val="99"/>
    <w:semiHidden/>
    <w:unhideWhenUsed/>
    <w:rsid w:val="00163675"/>
    <w:rPr>
      <w:sz w:val="20"/>
      <w:szCs w:val="20"/>
    </w:rPr>
  </w:style>
  <w:style w:type="character" w:customStyle="1" w:styleId="CommentTextChar">
    <w:name w:val="Comment Text Char"/>
    <w:basedOn w:val="DefaultParagraphFont"/>
    <w:link w:val="CommentText"/>
    <w:uiPriority w:val="99"/>
    <w:semiHidden/>
    <w:rsid w:val="00163675"/>
    <w:rPr>
      <w:rFonts w:ascii="Century Schoolbook" w:eastAsia="Times New Roman" w:hAnsi="Century Schoolbook" w:cs="Times New Roman"/>
      <w:sz w:val="20"/>
      <w:szCs w:val="20"/>
    </w:rPr>
  </w:style>
  <w:style w:type="paragraph" w:styleId="CommentSubject">
    <w:name w:val="annotation subject"/>
    <w:basedOn w:val="CommentText"/>
    <w:next w:val="CommentText"/>
    <w:link w:val="CommentSubjectChar"/>
    <w:uiPriority w:val="99"/>
    <w:semiHidden/>
    <w:unhideWhenUsed/>
    <w:rsid w:val="00163675"/>
    <w:rPr>
      <w:b/>
      <w:bCs/>
    </w:rPr>
  </w:style>
  <w:style w:type="character" w:customStyle="1" w:styleId="CommentSubjectChar">
    <w:name w:val="Comment Subject Char"/>
    <w:basedOn w:val="CommentTextChar"/>
    <w:link w:val="CommentSubject"/>
    <w:uiPriority w:val="99"/>
    <w:semiHidden/>
    <w:rsid w:val="00163675"/>
    <w:rPr>
      <w:rFonts w:ascii="Century Schoolbook" w:eastAsia="Times New Roman" w:hAnsi="Century Schoolbook" w:cs="Times New Roman"/>
      <w:b/>
      <w:bCs/>
      <w:sz w:val="20"/>
      <w:szCs w:val="20"/>
    </w:rPr>
  </w:style>
  <w:style w:type="paragraph" w:styleId="Header">
    <w:name w:val="header"/>
    <w:basedOn w:val="Normal"/>
    <w:link w:val="HeaderChar"/>
    <w:uiPriority w:val="99"/>
    <w:unhideWhenUsed/>
    <w:rsid w:val="00D144A8"/>
    <w:pPr>
      <w:tabs>
        <w:tab w:val="center" w:pos="4680"/>
        <w:tab w:val="right" w:pos="9360"/>
      </w:tabs>
    </w:pPr>
  </w:style>
  <w:style w:type="character" w:customStyle="1" w:styleId="HeaderChar">
    <w:name w:val="Header Char"/>
    <w:basedOn w:val="DefaultParagraphFont"/>
    <w:link w:val="Header"/>
    <w:uiPriority w:val="99"/>
    <w:rsid w:val="00D144A8"/>
    <w:rPr>
      <w:rFonts w:ascii="Century Schoolbook" w:eastAsia="Times New Roman" w:hAnsi="Century Schoolbook"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lehigh</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Black</dc:creator>
  <cp:keywords/>
  <dc:description/>
  <cp:lastModifiedBy>David Dayan</cp:lastModifiedBy>
  <cp:revision>6</cp:revision>
  <cp:lastPrinted>2019-04-25T19:24:00Z</cp:lastPrinted>
  <dcterms:created xsi:type="dcterms:W3CDTF">2021-10-30T01:42:00Z</dcterms:created>
  <dcterms:modified xsi:type="dcterms:W3CDTF">2021-10-30T02:15:00Z</dcterms:modified>
</cp:coreProperties>
</file>